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1FE63" w14:textId="77777777" w:rsidR="00050451" w:rsidRPr="00481429" w:rsidRDefault="00481429" w:rsidP="00105A94">
      <w:pPr>
        <w:spacing w:after="120"/>
        <w:jc w:val="both"/>
        <w:outlineLvl w:val="0"/>
        <w:rPr>
          <w:b/>
          <w:sz w:val="24"/>
          <w:szCs w:val="24"/>
          <w:u w:val="single"/>
        </w:rPr>
      </w:pPr>
      <w:r w:rsidRPr="00481429">
        <w:rPr>
          <w:b/>
          <w:sz w:val="24"/>
          <w:szCs w:val="24"/>
          <w:u w:val="single"/>
        </w:rPr>
        <w:t xml:space="preserve">CPFE model </w:t>
      </w:r>
      <w:r w:rsidR="000E0598">
        <w:rPr>
          <w:b/>
          <w:sz w:val="24"/>
          <w:szCs w:val="24"/>
          <w:u w:val="single"/>
        </w:rPr>
        <w:t>guideline</w:t>
      </w:r>
      <w:r w:rsidRPr="00481429">
        <w:rPr>
          <w:b/>
          <w:sz w:val="24"/>
          <w:szCs w:val="24"/>
          <w:u w:val="single"/>
        </w:rPr>
        <w:t>s</w:t>
      </w:r>
    </w:p>
    <w:p w14:paraId="07E8F176" w14:textId="77777777" w:rsidR="00481429" w:rsidRDefault="001466BF" w:rsidP="00105A94">
      <w:pPr>
        <w:spacing w:after="0"/>
        <w:jc w:val="both"/>
        <w:rPr>
          <w:sz w:val="24"/>
          <w:szCs w:val="24"/>
        </w:rPr>
      </w:pPr>
      <w:r>
        <w:rPr>
          <w:sz w:val="24"/>
          <w:szCs w:val="24"/>
        </w:rPr>
        <w:t>Pre-r</w:t>
      </w:r>
      <w:r w:rsidR="003F421F">
        <w:rPr>
          <w:sz w:val="24"/>
          <w:szCs w:val="24"/>
        </w:rPr>
        <w:t>equisite</w:t>
      </w:r>
      <w:r>
        <w:rPr>
          <w:sz w:val="24"/>
          <w:szCs w:val="24"/>
        </w:rPr>
        <w:t xml:space="preserve"> file</w:t>
      </w:r>
      <w:r w:rsidR="003F421F">
        <w:rPr>
          <w:sz w:val="24"/>
          <w:szCs w:val="24"/>
        </w:rPr>
        <w:t xml:space="preserve">s to </w:t>
      </w:r>
      <w:r>
        <w:rPr>
          <w:sz w:val="24"/>
          <w:szCs w:val="24"/>
        </w:rPr>
        <w:t xml:space="preserve">be modified before </w:t>
      </w:r>
      <w:r w:rsidR="003F421F">
        <w:rPr>
          <w:sz w:val="24"/>
          <w:szCs w:val="24"/>
        </w:rPr>
        <w:t>run</w:t>
      </w:r>
      <w:r>
        <w:rPr>
          <w:sz w:val="24"/>
          <w:szCs w:val="24"/>
        </w:rPr>
        <w:t>ning</w:t>
      </w:r>
      <w:r w:rsidR="003F421F">
        <w:rPr>
          <w:sz w:val="24"/>
          <w:szCs w:val="24"/>
        </w:rPr>
        <w:t xml:space="preserve"> the model:</w:t>
      </w:r>
    </w:p>
    <w:p w14:paraId="0E83F903" w14:textId="77777777" w:rsidR="00617E5B" w:rsidRDefault="00106657" w:rsidP="00105A94">
      <w:pPr>
        <w:pStyle w:val="ListParagraph"/>
        <w:numPr>
          <w:ilvl w:val="0"/>
          <w:numId w:val="1"/>
        </w:numPr>
        <w:spacing w:after="0"/>
        <w:ind w:left="426"/>
        <w:jc w:val="both"/>
        <w:rPr>
          <w:sz w:val="24"/>
          <w:szCs w:val="24"/>
        </w:rPr>
      </w:pPr>
      <w:proofErr w:type="spellStart"/>
      <w:r>
        <w:rPr>
          <w:sz w:val="24"/>
          <w:szCs w:val="24"/>
        </w:rPr>
        <w:t>prein</w:t>
      </w:r>
      <w:proofErr w:type="spellEnd"/>
    </w:p>
    <w:p w14:paraId="77F4A3F4" w14:textId="77777777" w:rsidR="003F421F" w:rsidRDefault="00106657" w:rsidP="00105A94">
      <w:pPr>
        <w:pStyle w:val="ListParagraph"/>
        <w:numPr>
          <w:ilvl w:val="0"/>
          <w:numId w:val="1"/>
        </w:numPr>
        <w:spacing w:after="0"/>
        <w:ind w:left="426"/>
        <w:jc w:val="both"/>
        <w:rPr>
          <w:sz w:val="24"/>
          <w:szCs w:val="24"/>
        </w:rPr>
      </w:pPr>
      <w:proofErr w:type="spellStart"/>
      <w:r>
        <w:rPr>
          <w:sz w:val="24"/>
          <w:szCs w:val="24"/>
        </w:rPr>
        <w:t>material.fmt</w:t>
      </w:r>
      <w:proofErr w:type="spellEnd"/>
    </w:p>
    <w:p w14:paraId="7F42CCDC" w14:textId="77777777" w:rsidR="0078147C" w:rsidRDefault="0078147C" w:rsidP="00105A94">
      <w:pPr>
        <w:pStyle w:val="ListParagraph"/>
        <w:numPr>
          <w:ilvl w:val="0"/>
          <w:numId w:val="1"/>
        </w:numPr>
        <w:spacing w:after="0"/>
        <w:ind w:left="426"/>
        <w:jc w:val="both"/>
        <w:rPr>
          <w:sz w:val="24"/>
          <w:szCs w:val="24"/>
        </w:rPr>
      </w:pPr>
      <w:r>
        <w:rPr>
          <w:sz w:val="24"/>
          <w:szCs w:val="24"/>
        </w:rPr>
        <w:t>input.txt</w:t>
      </w:r>
    </w:p>
    <w:p w14:paraId="40BA12A0" w14:textId="77777777" w:rsidR="0078147C" w:rsidRDefault="0078147C" w:rsidP="00105A94">
      <w:pPr>
        <w:pStyle w:val="ListParagraph"/>
        <w:numPr>
          <w:ilvl w:val="0"/>
          <w:numId w:val="1"/>
        </w:numPr>
        <w:spacing w:after="0"/>
        <w:ind w:left="426"/>
        <w:jc w:val="both"/>
        <w:rPr>
          <w:sz w:val="24"/>
          <w:szCs w:val="24"/>
        </w:rPr>
      </w:pPr>
      <w:proofErr w:type="spellStart"/>
      <w:r>
        <w:rPr>
          <w:sz w:val="24"/>
          <w:szCs w:val="24"/>
        </w:rPr>
        <w:t>dirname</w:t>
      </w:r>
      <w:proofErr w:type="spellEnd"/>
    </w:p>
    <w:p w14:paraId="3D6963F5" w14:textId="77777777" w:rsidR="003F421F" w:rsidRDefault="00106657" w:rsidP="00105A94">
      <w:pPr>
        <w:pStyle w:val="ListParagraph"/>
        <w:numPr>
          <w:ilvl w:val="0"/>
          <w:numId w:val="1"/>
        </w:numPr>
        <w:spacing w:after="0"/>
        <w:ind w:left="426"/>
        <w:jc w:val="both"/>
        <w:rPr>
          <w:sz w:val="24"/>
          <w:szCs w:val="24"/>
        </w:rPr>
      </w:pPr>
      <w:proofErr w:type="spellStart"/>
      <w:r>
        <w:rPr>
          <w:sz w:val="24"/>
          <w:szCs w:val="24"/>
        </w:rPr>
        <w:t>orientation.ori</w:t>
      </w:r>
      <w:proofErr w:type="spellEnd"/>
    </w:p>
    <w:p w14:paraId="0F2C940F" w14:textId="77777777" w:rsidR="003F421F" w:rsidRDefault="003F421F" w:rsidP="00105A94">
      <w:pPr>
        <w:spacing w:after="0"/>
        <w:jc w:val="both"/>
        <w:rPr>
          <w:sz w:val="24"/>
          <w:szCs w:val="24"/>
        </w:rPr>
      </w:pPr>
    </w:p>
    <w:p w14:paraId="3C38C610" w14:textId="77777777" w:rsidR="008D0DB7" w:rsidRDefault="008D0DB7" w:rsidP="00105A94">
      <w:pPr>
        <w:spacing w:after="0"/>
        <w:jc w:val="both"/>
        <w:rPr>
          <w:sz w:val="24"/>
          <w:szCs w:val="24"/>
        </w:rPr>
      </w:pPr>
    </w:p>
    <w:p w14:paraId="691319A5" w14:textId="77777777" w:rsidR="00617E5B" w:rsidRPr="00481429" w:rsidRDefault="00617E5B" w:rsidP="00105A94">
      <w:pPr>
        <w:spacing w:after="120"/>
        <w:jc w:val="both"/>
        <w:outlineLvl w:val="0"/>
        <w:rPr>
          <w:b/>
          <w:sz w:val="24"/>
          <w:szCs w:val="24"/>
          <w:u w:val="single"/>
        </w:rPr>
      </w:pPr>
      <w:r>
        <w:rPr>
          <w:b/>
          <w:sz w:val="24"/>
          <w:szCs w:val="24"/>
          <w:u w:val="single"/>
        </w:rPr>
        <w:t>Initial set-up</w:t>
      </w:r>
    </w:p>
    <w:p w14:paraId="1CCBB3DF" w14:textId="77777777" w:rsidR="00481429" w:rsidRDefault="00617E5B" w:rsidP="00105A94">
      <w:pPr>
        <w:spacing w:after="0"/>
        <w:jc w:val="both"/>
        <w:rPr>
          <w:sz w:val="24"/>
          <w:szCs w:val="24"/>
        </w:rPr>
      </w:pPr>
      <w:r>
        <w:rPr>
          <w:sz w:val="24"/>
          <w:szCs w:val="24"/>
        </w:rPr>
        <w:t>Create a directory with the user’s surname, containing the folders “bin” and “CPFEM”.</w:t>
      </w:r>
    </w:p>
    <w:p w14:paraId="4DC03F30" w14:textId="77777777" w:rsidR="00617E5B" w:rsidRDefault="00617E5B" w:rsidP="00105A94">
      <w:pPr>
        <w:spacing w:after="0"/>
        <w:jc w:val="both"/>
        <w:rPr>
          <w:sz w:val="24"/>
          <w:szCs w:val="24"/>
        </w:rPr>
      </w:pPr>
      <w:r>
        <w:rPr>
          <w:sz w:val="24"/>
          <w:szCs w:val="24"/>
        </w:rPr>
        <w:t>“Bin” contains all the files that run the model.</w:t>
      </w:r>
    </w:p>
    <w:p w14:paraId="6344F1B9" w14:textId="77777777" w:rsidR="00617E5B" w:rsidRDefault="00617E5B" w:rsidP="00105A94">
      <w:pPr>
        <w:spacing w:after="0"/>
        <w:jc w:val="both"/>
        <w:rPr>
          <w:sz w:val="24"/>
          <w:szCs w:val="24"/>
        </w:rPr>
      </w:pPr>
      <w:r>
        <w:rPr>
          <w:sz w:val="24"/>
          <w:szCs w:val="24"/>
        </w:rPr>
        <w:t>“CPFEM” contains the subfolders “Materials”, “Orientations”, “Results”.</w:t>
      </w:r>
    </w:p>
    <w:p w14:paraId="66FA2584" w14:textId="77777777" w:rsidR="00617E5B" w:rsidRDefault="00617E5B" w:rsidP="00105A94">
      <w:pPr>
        <w:spacing w:after="0"/>
        <w:jc w:val="both"/>
        <w:rPr>
          <w:sz w:val="24"/>
          <w:szCs w:val="24"/>
        </w:rPr>
      </w:pPr>
      <w:r>
        <w:rPr>
          <w:sz w:val="24"/>
          <w:szCs w:val="24"/>
        </w:rPr>
        <w:t xml:space="preserve">“Materials” </w:t>
      </w:r>
      <w:r w:rsidR="00734933">
        <w:rPr>
          <w:sz w:val="24"/>
          <w:szCs w:val="24"/>
        </w:rPr>
        <w:t>folder</w:t>
      </w:r>
      <w:r>
        <w:rPr>
          <w:sz w:val="24"/>
          <w:szCs w:val="24"/>
        </w:rPr>
        <w:t xml:space="preserve"> contains the </w:t>
      </w:r>
      <w:proofErr w:type="spellStart"/>
      <w:r w:rsidR="00734933">
        <w:rPr>
          <w:sz w:val="24"/>
          <w:szCs w:val="24"/>
        </w:rPr>
        <w:t>material.fmt</w:t>
      </w:r>
      <w:proofErr w:type="spellEnd"/>
      <w:r w:rsidR="00734933">
        <w:rPr>
          <w:sz w:val="24"/>
          <w:szCs w:val="24"/>
        </w:rPr>
        <w:t xml:space="preserve"> file</w:t>
      </w:r>
      <w:r>
        <w:rPr>
          <w:sz w:val="24"/>
          <w:szCs w:val="24"/>
        </w:rPr>
        <w:t>.</w:t>
      </w:r>
    </w:p>
    <w:p w14:paraId="257E1498" w14:textId="77777777" w:rsidR="00617E5B" w:rsidRDefault="00617E5B" w:rsidP="00105A94">
      <w:pPr>
        <w:spacing w:after="0"/>
        <w:jc w:val="both"/>
        <w:rPr>
          <w:sz w:val="24"/>
          <w:szCs w:val="24"/>
        </w:rPr>
      </w:pPr>
      <w:r>
        <w:rPr>
          <w:sz w:val="24"/>
          <w:szCs w:val="24"/>
        </w:rPr>
        <w:t xml:space="preserve">“Orientations” </w:t>
      </w:r>
      <w:r w:rsidR="00734933">
        <w:rPr>
          <w:sz w:val="24"/>
          <w:szCs w:val="24"/>
        </w:rPr>
        <w:t>folder</w:t>
      </w:r>
      <w:r>
        <w:rPr>
          <w:sz w:val="24"/>
          <w:szCs w:val="24"/>
        </w:rPr>
        <w:t xml:space="preserve"> contains the .</w:t>
      </w:r>
      <w:proofErr w:type="spellStart"/>
      <w:r>
        <w:rPr>
          <w:sz w:val="24"/>
          <w:szCs w:val="24"/>
        </w:rPr>
        <w:t>ori</w:t>
      </w:r>
      <w:proofErr w:type="spellEnd"/>
      <w:r>
        <w:rPr>
          <w:sz w:val="24"/>
          <w:szCs w:val="24"/>
        </w:rPr>
        <w:t xml:space="preserve"> files.</w:t>
      </w:r>
    </w:p>
    <w:p w14:paraId="70E8C450" w14:textId="77777777" w:rsidR="00617E5B" w:rsidRDefault="00617E5B" w:rsidP="00105A94">
      <w:pPr>
        <w:spacing w:after="0"/>
        <w:jc w:val="both"/>
        <w:rPr>
          <w:sz w:val="24"/>
          <w:szCs w:val="24"/>
        </w:rPr>
      </w:pPr>
      <w:r>
        <w:rPr>
          <w:sz w:val="24"/>
          <w:szCs w:val="24"/>
        </w:rPr>
        <w:t xml:space="preserve">“Results” </w:t>
      </w:r>
      <w:r w:rsidR="00734933">
        <w:rPr>
          <w:sz w:val="24"/>
          <w:szCs w:val="24"/>
        </w:rPr>
        <w:t>folder</w:t>
      </w:r>
      <w:r>
        <w:rPr>
          <w:sz w:val="24"/>
          <w:szCs w:val="24"/>
        </w:rPr>
        <w:t xml:space="preserve"> contains the</w:t>
      </w:r>
      <w:r w:rsidR="00FD4FEB">
        <w:rPr>
          <w:sz w:val="24"/>
          <w:szCs w:val="24"/>
        </w:rPr>
        <w:t xml:space="preserve"> model output, as well as the files</w:t>
      </w:r>
      <w:r w:rsidR="00AB5EE9">
        <w:rPr>
          <w:sz w:val="24"/>
          <w:szCs w:val="24"/>
        </w:rPr>
        <w:t>:</w:t>
      </w:r>
      <w:r w:rsidR="00FD4FEB">
        <w:rPr>
          <w:sz w:val="24"/>
          <w:szCs w:val="24"/>
        </w:rPr>
        <w:t xml:space="preserve"> </w:t>
      </w:r>
      <w:proofErr w:type="spellStart"/>
      <w:r w:rsidR="00FD4FEB">
        <w:rPr>
          <w:sz w:val="24"/>
          <w:szCs w:val="24"/>
        </w:rPr>
        <w:t>prein</w:t>
      </w:r>
      <w:proofErr w:type="spellEnd"/>
      <w:r w:rsidR="00FD4FEB">
        <w:rPr>
          <w:sz w:val="24"/>
          <w:szCs w:val="24"/>
        </w:rPr>
        <w:t xml:space="preserve">, </w:t>
      </w:r>
      <w:r w:rsidR="00734933">
        <w:rPr>
          <w:sz w:val="24"/>
          <w:szCs w:val="24"/>
        </w:rPr>
        <w:t>input.txt</w:t>
      </w:r>
      <w:r w:rsidR="00FD4FEB">
        <w:rPr>
          <w:sz w:val="24"/>
          <w:szCs w:val="24"/>
        </w:rPr>
        <w:t xml:space="preserve">, </w:t>
      </w:r>
      <w:proofErr w:type="spellStart"/>
      <w:r w:rsidR="00FD4FEB">
        <w:rPr>
          <w:sz w:val="24"/>
          <w:szCs w:val="24"/>
        </w:rPr>
        <w:t>dirname</w:t>
      </w:r>
      <w:proofErr w:type="spellEnd"/>
      <w:r w:rsidR="00FD4FEB">
        <w:rPr>
          <w:sz w:val="24"/>
          <w:szCs w:val="24"/>
        </w:rPr>
        <w:t>.</w:t>
      </w:r>
    </w:p>
    <w:p w14:paraId="2CC01AA3" w14:textId="77777777" w:rsidR="0003694C" w:rsidRDefault="0003694C" w:rsidP="00105A94">
      <w:pPr>
        <w:spacing w:after="0"/>
        <w:jc w:val="both"/>
        <w:rPr>
          <w:sz w:val="24"/>
          <w:szCs w:val="24"/>
        </w:rPr>
      </w:pPr>
    </w:p>
    <w:p w14:paraId="60CAB681" w14:textId="77777777" w:rsidR="00FD4FEB" w:rsidRDefault="0003694C" w:rsidP="00105A94">
      <w:pPr>
        <w:spacing w:after="0"/>
        <w:jc w:val="both"/>
        <w:rPr>
          <w:sz w:val="24"/>
          <w:szCs w:val="24"/>
        </w:rPr>
      </w:pPr>
      <w:r>
        <w:rPr>
          <w:sz w:val="24"/>
          <w:szCs w:val="24"/>
        </w:rPr>
        <w:t xml:space="preserve">N.B.: </w:t>
      </w:r>
      <w:r w:rsidR="00FD4FEB">
        <w:rPr>
          <w:sz w:val="24"/>
          <w:szCs w:val="24"/>
        </w:rPr>
        <w:t xml:space="preserve">If the directory root to the model output is modified, the changes should be included in the </w:t>
      </w:r>
      <w:proofErr w:type="spellStart"/>
      <w:r w:rsidR="00FD4FEB">
        <w:rPr>
          <w:sz w:val="24"/>
          <w:szCs w:val="24"/>
        </w:rPr>
        <w:t>dirname</w:t>
      </w:r>
      <w:proofErr w:type="spellEnd"/>
      <w:r w:rsidR="00FD4FEB">
        <w:rPr>
          <w:sz w:val="24"/>
          <w:szCs w:val="24"/>
        </w:rPr>
        <w:t xml:space="preserve"> file.</w:t>
      </w:r>
    </w:p>
    <w:p w14:paraId="5BC86427" w14:textId="77777777" w:rsidR="00FD4FEB" w:rsidRDefault="00FD4FEB" w:rsidP="00105A94">
      <w:pPr>
        <w:spacing w:after="0"/>
        <w:jc w:val="both"/>
        <w:rPr>
          <w:sz w:val="24"/>
          <w:szCs w:val="24"/>
        </w:rPr>
      </w:pPr>
    </w:p>
    <w:p w14:paraId="31B71E96" w14:textId="77777777" w:rsidR="003F421F" w:rsidRDefault="003F421F" w:rsidP="00105A94">
      <w:pPr>
        <w:spacing w:after="0"/>
        <w:jc w:val="both"/>
        <w:rPr>
          <w:sz w:val="24"/>
          <w:szCs w:val="24"/>
        </w:rPr>
      </w:pPr>
    </w:p>
    <w:p w14:paraId="591D21FA" w14:textId="77777777" w:rsidR="00C576C1" w:rsidRPr="00C576C1" w:rsidRDefault="00923E1C" w:rsidP="00105A94">
      <w:pPr>
        <w:spacing w:after="120"/>
        <w:jc w:val="both"/>
        <w:outlineLvl w:val="0"/>
        <w:rPr>
          <w:b/>
          <w:sz w:val="24"/>
          <w:szCs w:val="24"/>
          <w:u w:val="single"/>
        </w:rPr>
      </w:pPr>
      <w:proofErr w:type="spellStart"/>
      <w:r>
        <w:rPr>
          <w:b/>
          <w:sz w:val="24"/>
          <w:szCs w:val="24"/>
          <w:u w:val="single"/>
        </w:rPr>
        <w:t>Material</w:t>
      </w:r>
      <w:r w:rsidR="00C576C1" w:rsidRPr="00C576C1">
        <w:rPr>
          <w:b/>
          <w:sz w:val="24"/>
          <w:szCs w:val="24"/>
          <w:u w:val="single"/>
        </w:rPr>
        <w:t>.fmt</w:t>
      </w:r>
      <w:proofErr w:type="spellEnd"/>
      <w:r w:rsidR="00C576C1" w:rsidRPr="00C576C1">
        <w:rPr>
          <w:b/>
          <w:sz w:val="24"/>
          <w:szCs w:val="24"/>
          <w:u w:val="single"/>
        </w:rPr>
        <w:t xml:space="preserve"> file</w:t>
      </w:r>
    </w:p>
    <w:p w14:paraId="4DAD6A95" w14:textId="77777777" w:rsidR="003F421F" w:rsidRDefault="008D0DB7" w:rsidP="00105A94">
      <w:pPr>
        <w:spacing w:after="0"/>
        <w:jc w:val="both"/>
        <w:rPr>
          <w:sz w:val="24"/>
          <w:szCs w:val="24"/>
        </w:rPr>
      </w:pPr>
      <w:r>
        <w:rPr>
          <w:sz w:val="24"/>
          <w:szCs w:val="24"/>
        </w:rPr>
        <w:t>This file contains the hardening law parameters that are required to run the model.</w:t>
      </w:r>
      <w:r w:rsidR="009C71C9">
        <w:rPr>
          <w:sz w:val="24"/>
          <w:szCs w:val="24"/>
        </w:rPr>
        <w:t xml:space="preserve"> These parameters can be approximated before running the model, by inserting them into the excel file “Voce law”</w:t>
      </w:r>
      <w:r w:rsidR="00C90F0C">
        <w:rPr>
          <w:sz w:val="24"/>
          <w:szCs w:val="24"/>
        </w:rPr>
        <w:t>, where they are fitted to the experimentally measured stress-strain curve.</w:t>
      </w:r>
    </w:p>
    <w:p w14:paraId="10DEAC26" w14:textId="77777777" w:rsidR="00C576C1" w:rsidRDefault="008D0DB7" w:rsidP="00105A94">
      <w:pPr>
        <w:spacing w:after="0"/>
        <w:ind w:left="284" w:hanging="284"/>
        <w:jc w:val="both"/>
        <w:rPr>
          <w:sz w:val="24"/>
          <w:szCs w:val="24"/>
        </w:rPr>
      </w:pPr>
      <w:r>
        <w:rPr>
          <w:sz w:val="24"/>
          <w:szCs w:val="24"/>
        </w:rPr>
        <w:t>1) Define how many parameters will be given below for the model to take as input. This number should match the number of columns in (5) below -&gt; hardening law parameters.</w:t>
      </w:r>
    </w:p>
    <w:p w14:paraId="497EF55C" w14:textId="77777777" w:rsidR="008D0DB7" w:rsidRDefault="008D0DB7" w:rsidP="00105A94">
      <w:pPr>
        <w:spacing w:after="0"/>
        <w:ind w:left="284" w:hanging="284"/>
        <w:jc w:val="both"/>
        <w:rPr>
          <w:sz w:val="24"/>
          <w:szCs w:val="24"/>
        </w:rPr>
      </w:pPr>
      <w:r>
        <w:rPr>
          <w:sz w:val="24"/>
          <w:szCs w:val="24"/>
        </w:rPr>
        <w:t>2) Enter the maximum number of slip systems. This number should be equal to the number of rows in (4) and (5) below, as well as the dimensions of the square matrix in (6).</w:t>
      </w:r>
    </w:p>
    <w:p w14:paraId="2697B62C" w14:textId="77777777" w:rsidR="008D0DB7" w:rsidRDefault="008D0DB7" w:rsidP="00105A94">
      <w:pPr>
        <w:spacing w:after="0"/>
        <w:ind w:left="284" w:hanging="284"/>
        <w:jc w:val="both"/>
        <w:rPr>
          <w:sz w:val="24"/>
          <w:szCs w:val="24"/>
        </w:rPr>
      </w:pPr>
      <w:r>
        <w:rPr>
          <w:sz w:val="24"/>
          <w:szCs w:val="24"/>
        </w:rPr>
        <w:t>3</w:t>
      </w:r>
      <w:r w:rsidRPr="00331751">
        <w:rPr>
          <w:sz w:val="24"/>
          <w:szCs w:val="24"/>
        </w:rPr>
        <w:t xml:space="preserve">) </w:t>
      </w:r>
      <w:r w:rsidR="00ED2B3A" w:rsidRPr="00331751">
        <w:rPr>
          <w:sz w:val="24"/>
          <w:szCs w:val="24"/>
        </w:rPr>
        <w:t xml:space="preserve">Compliance is the inverse of </w:t>
      </w:r>
      <w:r w:rsidR="00331751" w:rsidRPr="00331751">
        <w:rPr>
          <w:sz w:val="24"/>
          <w:szCs w:val="24"/>
        </w:rPr>
        <w:t>stiffness</w:t>
      </w:r>
      <w:r w:rsidR="00ED2B3A">
        <w:rPr>
          <w:sz w:val="24"/>
          <w:szCs w:val="24"/>
        </w:rPr>
        <w:t xml:space="preserve"> (units are MPa</w:t>
      </w:r>
      <w:r w:rsidR="00ED2B3A" w:rsidRPr="00ED2B3A">
        <w:rPr>
          <w:sz w:val="24"/>
          <w:szCs w:val="24"/>
          <w:vertAlign w:val="superscript"/>
        </w:rPr>
        <w:t>-1</w:t>
      </w:r>
      <w:r w:rsidR="00ED2B3A">
        <w:rPr>
          <w:sz w:val="24"/>
          <w:szCs w:val="24"/>
        </w:rPr>
        <w:t xml:space="preserve">). These values </w:t>
      </w:r>
      <w:r w:rsidR="00853189">
        <w:rPr>
          <w:sz w:val="24"/>
          <w:szCs w:val="24"/>
        </w:rPr>
        <w:t>are the S</w:t>
      </w:r>
      <w:r w:rsidR="00853189" w:rsidRPr="00853189">
        <w:rPr>
          <w:sz w:val="24"/>
          <w:szCs w:val="24"/>
          <w:vertAlign w:val="subscript"/>
        </w:rPr>
        <w:t>11</w:t>
      </w:r>
      <w:r w:rsidR="00853189">
        <w:rPr>
          <w:sz w:val="24"/>
          <w:szCs w:val="24"/>
        </w:rPr>
        <w:t>, S</w:t>
      </w:r>
      <w:r w:rsidR="00853189" w:rsidRPr="00853189">
        <w:rPr>
          <w:sz w:val="24"/>
          <w:szCs w:val="24"/>
          <w:vertAlign w:val="subscript"/>
        </w:rPr>
        <w:t>12</w:t>
      </w:r>
      <w:r w:rsidR="00853189">
        <w:rPr>
          <w:sz w:val="24"/>
          <w:szCs w:val="24"/>
        </w:rPr>
        <w:t xml:space="preserve"> and S</w:t>
      </w:r>
      <w:r w:rsidR="00853189" w:rsidRPr="00853189">
        <w:rPr>
          <w:sz w:val="24"/>
          <w:szCs w:val="24"/>
          <w:vertAlign w:val="subscript"/>
        </w:rPr>
        <w:t>44</w:t>
      </w:r>
      <w:r w:rsidR="00853189">
        <w:rPr>
          <w:sz w:val="24"/>
          <w:szCs w:val="24"/>
        </w:rPr>
        <w:t xml:space="preserve">, </w:t>
      </w:r>
      <w:r w:rsidR="00C90F0C">
        <w:rPr>
          <w:sz w:val="24"/>
          <w:szCs w:val="24"/>
        </w:rPr>
        <w:t xml:space="preserve">and </w:t>
      </w:r>
      <w:r w:rsidR="00ED2B3A">
        <w:rPr>
          <w:sz w:val="24"/>
          <w:szCs w:val="24"/>
        </w:rPr>
        <w:t xml:space="preserve">can be found in the literature </w:t>
      </w:r>
      <w:r w:rsidR="00105A94">
        <w:rPr>
          <w:sz w:val="24"/>
          <w:szCs w:val="24"/>
        </w:rPr>
        <w:t>(s</w:t>
      </w:r>
      <w:r w:rsidR="00ED2B3A">
        <w:rPr>
          <w:sz w:val="24"/>
          <w:szCs w:val="24"/>
        </w:rPr>
        <w:t xml:space="preserve">tandard values for BCC </w:t>
      </w:r>
      <w:r w:rsidR="00853189">
        <w:rPr>
          <w:sz w:val="24"/>
          <w:szCs w:val="24"/>
        </w:rPr>
        <w:t>steel are shown in this example</w:t>
      </w:r>
      <w:r w:rsidR="00105A94">
        <w:rPr>
          <w:sz w:val="24"/>
          <w:szCs w:val="24"/>
        </w:rPr>
        <w:t>)</w:t>
      </w:r>
      <w:r w:rsidR="00853189">
        <w:rPr>
          <w:sz w:val="24"/>
          <w:szCs w:val="24"/>
        </w:rPr>
        <w:t>.</w:t>
      </w:r>
    </w:p>
    <w:p w14:paraId="2534711B" w14:textId="77777777" w:rsidR="000E3AB9" w:rsidRDefault="00ED2B3A" w:rsidP="00105A94">
      <w:pPr>
        <w:spacing w:after="0"/>
        <w:ind w:left="284" w:hanging="284"/>
        <w:jc w:val="both"/>
        <w:rPr>
          <w:sz w:val="24"/>
          <w:szCs w:val="24"/>
        </w:rPr>
      </w:pPr>
      <w:r>
        <w:rPr>
          <w:sz w:val="24"/>
          <w:szCs w:val="24"/>
        </w:rPr>
        <w:t>4) Enter the active slip systems. The first 3 columns are the slip directions, while the last 3 are the slip planes. Any combination is acceptable, as long as any two rows are not identical.</w:t>
      </w:r>
      <w:r w:rsidR="00AF77A0">
        <w:rPr>
          <w:sz w:val="24"/>
          <w:szCs w:val="24"/>
        </w:rPr>
        <w:t xml:space="preserve"> Also, each slip system has</w:t>
      </w:r>
      <w:r>
        <w:rPr>
          <w:sz w:val="24"/>
          <w:szCs w:val="24"/>
        </w:rPr>
        <w:t xml:space="preserve"> </w:t>
      </w:r>
      <w:r w:rsidR="00AF77A0">
        <w:rPr>
          <w:sz w:val="24"/>
          <w:szCs w:val="24"/>
        </w:rPr>
        <w:t xml:space="preserve">to obey the </w:t>
      </w:r>
      <w:r w:rsidR="00CC7459">
        <w:rPr>
          <w:sz w:val="24"/>
          <w:szCs w:val="24"/>
        </w:rPr>
        <w:t xml:space="preserve">Weiss zone </w:t>
      </w:r>
      <w:r w:rsidR="00CC7459" w:rsidRPr="00CC7459">
        <w:rPr>
          <w:sz w:val="24"/>
          <w:szCs w:val="24"/>
        </w:rPr>
        <w:t>la</w:t>
      </w:r>
      <w:r w:rsidR="00AF77A0" w:rsidRPr="00CC7459">
        <w:rPr>
          <w:sz w:val="24"/>
          <w:szCs w:val="24"/>
        </w:rPr>
        <w:t>w</w:t>
      </w:r>
      <w:r w:rsidR="00CC7459">
        <w:rPr>
          <w:sz w:val="24"/>
          <w:szCs w:val="24"/>
        </w:rPr>
        <w:t xml:space="preserve">: </w:t>
      </w:r>
      <w:r w:rsidR="00AF77A0" w:rsidRPr="00CC7459">
        <w:rPr>
          <w:sz w:val="24"/>
          <w:szCs w:val="24"/>
        </w:rPr>
        <w:t xml:space="preserve"> </w:t>
      </w:r>
      <w:proofErr w:type="spellStart"/>
      <w:r w:rsidR="00AF77A0" w:rsidRPr="00CC7459">
        <w:rPr>
          <w:sz w:val="24"/>
          <w:szCs w:val="24"/>
        </w:rPr>
        <w:t>hu+kv+lw</w:t>
      </w:r>
      <w:proofErr w:type="spellEnd"/>
      <w:r w:rsidR="00AF77A0" w:rsidRPr="00CC7459">
        <w:rPr>
          <w:sz w:val="24"/>
          <w:szCs w:val="24"/>
        </w:rPr>
        <w:t>=0</w:t>
      </w:r>
      <w:r w:rsidR="00AF77A0">
        <w:rPr>
          <w:sz w:val="24"/>
          <w:szCs w:val="24"/>
        </w:rPr>
        <w:t xml:space="preserve">. </w:t>
      </w:r>
      <w:r w:rsidRPr="00B853B1">
        <w:rPr>
          <w:sz w:val="24"/>
          <w:szCs w:val="24"/>
        </w:rPr>
        <w:t xml:space="preserve">The values </w:t>
      </w:r>
      <w:r w:rsidR="005246EA">
        <w:rPr>
          <w:sz w:val="24"/>
          <w:szCs w:val="24"/>
        </w:rPr>
        <w:t xml:space="preserve">entered </w:t>
      </w:r>
      <w:r w:rsidR="00331751" w:rsidRPr="00B853B1">
        <w:rPr>
          <w:sz w:val="24"/>
          <w:szCs w:val="24"/>
        </w:rPr>
        <w:t xml:space="preserve">represent </w:t>
      </w:r>
      <w:r w:rsidR="00B853B1">
        <w:rPr>
          <w:sz w:val="24"/>
          <w:szCs w:val="24"/>
        </w:rPr>
        <w:t xml:space="preserve">normalised </w:t>
      </w:r>
      <w:r w:rsidR="00331751" w:rsidRPr="00B853B1">
        <w:rPr>
          <w:sz w:val="24"/>
          <w:szCs w:val="24"/>
        </w:rPr>
        <w:t>vectors</w:t>
      </w:r>
      <w:r w:rsidR="00B853B1">
        <w:rPr>
          <w:sz w:val="24"/>
          <w:szCs w:val="24"/>
        </w:rPr>
        <w:t xml:space="preserve"> (unit vector divided over its length –the length of the unit vector is equal to 1). </w:t>
      </w:r>
      <w:r w:rsidR="000E3AB9">
        <w:rPr>
          <w:sz w:val="24"/>
          <w:szCs w:val="24"/>
        </w:rPr>
        <w:t xml:space="preserve">Each </w:t>
      </w:r>
      <w:r w:rsidR="004659B9">
        <w:rPr>
          <w:sz w:val="24"/>
          <w:szCs w:val="24"/>
        </w:rPr>
        <w:t>slip plane and slip direction</w:t>
      </w:r>
      <w:r w:rsidR="000E3AB9">
        <w:rPr>
          <w:sz w:val="24"/>
          <w:szCs w:val="24"/>
        </w:rPr>
        <w:t xml:space="preserve"> </w:t>
      </w:r>
      <w:r w:rsidR="00EB6699">
        <w:rPr>
          <w:sz w:val="24"/>
          <w:szCs w:val="24"/>
        </w:rPr>
        <w:t xml:space="preserve">uses the corresponding </w:t>
      </w:r>
      <w:r w:rsidR="000E3AB9">
        <w:rPr>
          <w:sz w:val="24"/>
          <w:szCs w:val="24"/>
        </w:rPr>
        <w:t>value</w:t>
      </w:r>
      <w:r w:rsidR="00EB6699">
        <w:rPr>
          <w:sz w:val="24"/>
          <w:szCs w:val="24"/>
        </w:rPr>
        <w:t>s</w:t>
      </w:r>
      <w:r w:rsidR="000E3AB9">
        <w:rPr>
          <w:sz w:val="24"/>
          <w:szCs w:val="24"/>
        </w:rPr>
        <w:t xml:space="preserve"> </w:t>
      </w:r>
      <w:r w:rsidR="004659B9">
        <w:rPr>
          <w:sz w:val="24"/>
          <w:szCs w:val="24"/>
        </w:rPr>
        <w:t>below</w:t>
      </w:r>
      <w:r w:rsidR="000E3AB9">
        <w:rPr>
          <w:sz w:val="24"/>
          <w:szCs w:val="24"/>
        </w:rPr>
        <w:t>:</w:t>
      </w:r>
    </w:p>
    <w:p w14:paraId="67E3D858" w14:textId="77777777" w:rsidR="004659B9" w:rsidRPr="004659B9" w:rsidRDefault="00964DF1" w:rsidP="00105A94">
      <w:pPr>
        <w:spacing w:after="0"/>
        <w:ind w:left="284"/>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h</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e>
              </m:ra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k</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e>
              </m:ra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l</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e>
              </m:rad>
            </m:den>
          </m:f>
        </m:oMath>
      </m:oMathPara>
    </w:p>
    <w:p w14:paraId="2AEFA95F" w14:textId="77777777" w:rsidR="004659B9" w:rsidRPr="004659B9" w:rsidRDefault="004659B9" w:rsidP="00105A94">
      <w:pPr>
        <w:spacing w:after="0"/>
        <w:ind w:left="284"/>
        <w:jc w:val="both"/>
        <w:rPr>
          <w:rFonts w:eastAsiaTheme="minorEastAsia"/>
          <w:sz w:val="24"/>
          <w:szCs w:val="24"/>
        </w:rPr>
      </w:pPr>
    </w:p>
    <w:p w14:paraId="47416F96" w14:textId="77777777" w:rsidR="004659B9" w:rsidRPr="004659B9" w:rsidRDefault="00964DF1" w:rsidP="00105A94">
      <w:pPr>
        <w:spacing w:after="0"/>
        <w:ind w:left="284"/>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u</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e>
              </m:ra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v</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e>
              </m:ra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w</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e>
              </m:rad>
            </m:den>
          </m:f>
        </m:oMath>
      </m:oMathPara>
    </w:p>
    <w:p w14:paraId="3462B1AC" w14:textId="77777777" w:rsidR="004659B9" w:rsidRPr="004659B9" w:rsidRDefault="004659B9" w:rsidP="00105A94">
      <w:pPr>
        <w:spacing w:after="0"/>
        <w:ind w:left="284"/>
        <w:jc w:val="both"/>
        <w:rPr>
          <w:rFonts w:eastAsiaTheme="minorEastAsia"/>
          <w:sz w:val="24"/>
          <w:szCs w:val="24"/>
        </w:rPr>
      </w:pPr>
    </w:p>
    <w:p w14:paraId="4946E7B4" w14:textId="77777777" w:rsidR="00ED2B3A" w:rsidRDefault="00923E1C" w:rsidP="00105A94">
      <w:pPr>
        <w:spacing w:after="0"/>
        <w:ind w:left="284"/>
        <w:jc w:val="both"/>
        <w:rPr>
          <w:sz w:val="24"/>
          <w:szCs w:val="24"/>
        </w:rPr>
      </w:pPr>
      <w:r>
        <w:rPr>
          <w:sz w:val="24"/>
          <w:szCs w:val="24"/>
        </w:rPr>
        <w:lastRenderedPageBreak/>
        <w:t>(</w:t>
      </w:r>
      <w:r w:rsidR="00ED2B3A">
        <w:rPr>
          <w:sz w:val="24"/>
          <w:szCs w:val="24"/>
        </w:rPr>
        <w:t>In the example file</w:t>
      </w:r>
      <w:r>
        <w:rPr>
          <w:sz w:val="24"/>
          <w:szCs w:val="24"/>
        </w:rPr>
        <w:t xml:space="preserve"> provided</w:t>
      </w:r>
      <w:r w:rsidR="00ED2B3A">
        <w:rPr>
          <w:sz w:val="24"/>
          <w:szCs w:val="24"/>
        </w:rPr>
        <w:t>, the slip system is</w:t>
      </w:r>
      <w:r>
        <w:rPr>
          <w:sz w:val="24"/>
          <w:szCs w:val="24"/>
        </w:rPr>
        <w:t xml:space="preserve"> the</w:t>
      </w:r>
      <w:r w:rsidR="00ED2B3A">
        <w:rPr>
          <w:sz w:val="24"/>
          <w:szCs w:val="24"/>
        </w:rPr>
        <w:t xml:space="preserve"> {110}&lt;111&gt;.</w:t>
      </w:r>
      <w:r>
        <w:rPr>
          <w:sz w:val="24"/>
          <w:szCs w:val="24"/>
        </w:rPr>
        <w:t>)</w:t>
      </w:r>
    </w:p>
    <w:p w14:paraId="4033C486" w14:textId="77777777" w:rsidR="00733171" w:rsidRDefault="00733171" w:rsidP="00105A94">
      <w:pPr>
        <w:spacing w:after="0"/>
        <w:ind w:left="284" w:hanging="284"/>
        <w:jc w:val="both"/>
        <w:rPr>
          <w:sz w:val="24"/>
          <w:szCs w:val="24"/>
        </w:rPr>
      </w:pPr>
      <w:r>
        <w:rPr>
          <w:sz w:val="24"/>
          <w:szCs w:val="24"/>
        </w:rPr>
        <w:t>5) Hardening law parameters (the number of columns was defined earlier in (1)).</w:t>
      </w:r>
    </w:p>
    <w:p w14:paraId="1D07243F" w14:textId="77777777" w:rsidR="00733171" w:rsidRDefault="00733171" w:rsidP="00105A94">
      <w:pPr>
        <w:spacing w:after="0"/>
        <w:ind w:left="284"/>
        <w:jc w:val="both"/>
        <w:rPr>
          <w:sz w:val="24"/>
          <w:szCs w:val="24"/>
        </w:rPr>
      </w:pPr>
      <w:r>
        <w:rPr>
          <w:sz w:val="24"/>
          <w:szCs w:val="24"/>
        </w:rPr>
        <w:t xml:space="preserve">A: </w:t>
      </w:r>
      <w:r w:rsidR="005636B1">
        <w:rPr>
          <w:sz w:val="24"/>
          <w:szCs w:val="24"/>
        </w:rPr>
        <w:t>step</w:t>
      </w:r>
      <w:r w:rsidR="003F55A4">
        <w:rPr>
          <w:sz w:val="24"/>
          <w:szCs w:val="24"/>
        </w:rPr>
        <w:t xml:space="preserve"> value</w:t>
      </w:r>
      <w:r w:rsidR="005636B1">
        <w:rPr>
          <w:sz w:val="24"/>
          <w:szCs w:val="24"/>
        </w:rPr>
        <w:t xml:space="preserve">s </w:t>
      </w:r>
      <w:r w:rsidR="003F55A4">
        <w:rPr>
          <w:sz w:val="24"/>
          <w:szCs w:val="24"/>
        </w:rPr>
        <w:t xml:space="preserve">for </w:t>
      </w:r>
      <w:r w:rsidR="005636B1">
        <w:rPr>
          <w:sz w:val="24"/>
          <w:szCs w:val="24"/>
        </w:rPr>
        <w:t>strain increment</w:t>
      </w:r>
      <w:r w:rsidR="00C7028A">
        <w:rPr>
          <w:sz w:val="24"/>
          <w:szCs w:val="24"/>
        </w:rPr>
        <w:t>.</w:t>
      </w:r>
    </w:p>
    <w:p w14:paraId="36063704" w14:textId="77777777" w:rsidR="00733171" w:rsidRDefault="00733171" w:rsidP="00105A94">
      <w:pPr>
        <w:spacing w:after="0"/>
        <w:ind w:left="284"/>
        <w:jc w:val="both"/>
        <w:rPr>
          <w:sz w:val="24"/>
          <w:szCs w:val="24"/>
        </w:rPr>
      </w:pPr>
      <w:r>
        <w:rPr>
          <w:sz w:val="24"/>
          <w:szCs w:val="24"/>
        </w:rPr>
        <w:t xml:space="preserve">B: </w:t>
      </w:r>
      <w:r w:rsidR="005636B1">
        <w:rPr>
          <w:sz w:val="24"/>
          <w:szCs w:val="24"/>
        </w:rPr>
        <w:t>initial hardening rate, corresponds to the elastic region of the stress-strain curve</w:t>
      </w:r>
      <w:r w:rsidR="00C7028A">
        <w:rPr>
          <w:sz w:val="24"/>
          <w:szCs w:val="24"/>
        </w:rPr>
        <w:t>.</w:t>
      </w:r>
    </w:p>
    <w:p w14:paraId="27795BC9" w14:textId="77777777" w:rsidR="00733171" w:rsidRDefault="00733171" w:rsidP="00105A94">
      <w:pPr>
        <w:spacing w:after="0"/>
        <w:ind w:left="284"/>
        <w:jc w:val="both"/>
        <w:rPr>
          <w:sz w:val="24"/>
          <w:szCs w:val="24"/>
        </w:rPr>
      </w:pPr>
      <w:r>
        <w:rPr>
          <w:sz w:val="24"/>
          <w:szCs w:val="24"/>
        </w:rPr>
        <w:t>C:</w:t>
      </w:r>
      <w:r w:rsidR="005636B1" w:rsidRPr="005636B1">
        <w:rPr>
          <w:sz w:val="24"/>
          <w:szCs w:val="24"/>
        </w:rPr>
        <w:t xml:space="preserve"> </w:t>
      </w:r>
      <w:r w:rsidR="00A33280">
        <w:rPr>
          <w:sz w:val="24"/>
          <w:szCs w:val="24"/>
        </w:rPr>
        <w:t>fin</w:t>
      </w:r>
      <w:r w:rsidR="005636B1">
        <w:rPr>
          <w:sz w:val="24"/>
          <w:szCs w:val="24"/>
        </w:rPr>
        <w:t>al hardening rate, corresponds to the plastic region of the stress-strain curve</w:t>
      </w:r>
      <w:r w:rsidR="00C7028A">
        <w:rPr>
          <w:sz w:val="24"/>
          <w:szCs w:val="24"/>
        </w:rPr>
        <w:t>.</w:t>
      </w:r>
    </w:p>
    <w:p w14:paraId="75C304DC" w14:textId="77777777" w:rsidR="00733171" w:rsidRDefault="00733171" w:rsidP="00105A94">
      <w:pPr>
        <w:spacing w:after="0"/>
        <w:ind w:left="284"/>
        <w:jc w:val="both"/>
        <w:rPr>
          <w:sz w:val="24"/>
          <w:szCs w:val="24"/>
        </w:rPr>
      </w:pPr>
      <w:r>
        <w:rPr>
          <w:sz w:val="24"/>
          <w:szCs w:val="24"/>
        </w:rPr>
        <w:t>D:</w:t>
      </w:r>
      <w:r w:rsidR="005636B1">
        <w:rPr>
          <w:sz w:val="24"/>
          <w:szCs w:val="24"/>
        </w:rPr>
        <w:t xml:space="preserve"> alpha value, defines the shape of the </w:t>
      </w:r>
      <w:r w:rsidR="003F55A4">
        <w:rPr>
          <w:sz w:val="24"/>
          <w:szCs w:val="24"/>
        </w:rPr>
        <w:t xml:space="preserve">stress-strain </w:t>
      </w:r>
      <w:r w:rsidR="005636B1">
        <w:rPr>
          <w:sz w:val="24"/>
          <w:szCs w:val="24"/>
        </w:rPr>
        <w:t>curve during the transition</w:t>
      </w:r>
      <w:r w:rsidR="003F55A4">
        <w:rPr>
          <w:sz w:val="24"/>
          <w:szCs w:val="24"/>
        </w:rPr>
        <w:t xml:space="preserve"> stage</w:t>
      </w:r>
      <w:r w:rsidR="005636B1">
        <w:rPr>
          <w:sz w:val="24"/>
          <w:szCs w:val="24"/>
        </w:rPr>
        <w:t xml:space="preserve"> from</w:t>
      </w:r>
      <w:r w:rsidR="003F55A4">
        <w:rPr>
          <w:sz w:val="24"/>
          <w:szCs w:val="24"/>
        </w:rPr>
        <w:t xml:space="preserve"> </w:t>
      </w:r>
      <w:r w:rsidR="005636B1">
        <w:rPr>
          <w:sz w:val="24"/>
          <w:szCs w:val="24"/>
        </w:rPr>
        <w:t xml:space="preserve">elastic to plastic </w:t>
      </w:r>
      <w:r w:rsidR="003F55A4">
        <w:rPr>
          <w:sz w:val="24"/>
          <w:szCs w:val="24"/>
        </w:rPr>
        <w:t>behaviour</w:t>
      </w:r>
      <w:r w:rsidR="00C7028A">
        <w:rPr>
          <w:sz w:val="24"/>
          <w:szCs w:val="24"/>
        </w:rPr>
        <w:t>.</w:t>
      </w:r>
    </w:p>
    <w:p w14:paraId="559E59C4" w14:textId="77777777" w:rsidR="00733171" w:rsidRDefault="00733171" w:rsidP="00105A94">
      <w:pPr>
        <w:spacing w:after="0"/>
        <w:ind w:left="284"/>
        <w:jc w:val="both"/>
        <w:rPr>
          <w:sz w:val="24"/>
          <w:szCs w:val="24"/>
        </w:rPr>
      </w:pPr>
      <w:r>
        <w:rPr>
          <w:sz w:val="24"/>
          <w:szCs w:val="24"/>
        </w:rPr>
        <w:t>E:</w:t>
      </w:r>
      <w:r w:rsidR="005636B1">
        <w:rPr>
          <w:sz w:val="24"/>
          <w:szCs w:val="24"/>
        </w:rPr>
        <w:t xml:space="preserve"> </w:t>
      </w:r>
      <w:proofErr w:type="spellStart"/>
      <w:r w:rsidR="005636B1" w:rsidRPr="00376D2B">
        <w:rPr>
          <w:sz w:val="24"/>
          <w:szCs w:val="24"/>
        </w:rPr>
        <w:t>taus</w:t>
      </w:r>
      <w:proofErr w:type="spellEnd"/>
      <w:r w:rsidR="00376D2B" w:rsidRPr="00376D2B">
        <w:rPr>
          <w:sz w:val="24"/>
          <w:szCs w:val="24"/>
        </w:rPr>
        <w:t>,</w:t>
      </w:r>
      <w:r w:rsidR="00376D2B">
        <w:rPr>
          <w:sz w:val="24"/>
          <w:szCs w:val="24"/>
        </w:rPr>
        <w:t xml:space="preserve"> is the saturation slip resistance </w:t>
      </w:r>
      <w:r w:rsidR="003523C6">
        <w:rPr>
          <w:sz w:val="24"/>
          <w:szCs w:val="24"/>
        </w:rPr>
        <w:t>defining the</w:t>
      </w:r>
      <w:r w:rsidR="00376D2B">
        <w:rPr>
          <w:sz w:val="24"/>
          <w:szCs w:val="24"/>
        </w:rPr>
        <w:t xml:space="preserve"> stress level </w:t>
      </w:r>
      <w:r w:rsidR="003523C6">
        <w:rPr>
          <w:sz w:val="24"/>
          <w:szCs w:val="24"/>
        </w:rPr>
        <w:t xml:space="preserve">at which </w:t>
      </w:r>
      <w:r w:rsidR="00376D2B">
        <w:rPr>
          <w:sz w:val="24"/>
          <w:szCs w:val="24"/>
        </w:rPr>
        <w:t>the curve should saturate</w:t>
      </w:r>
      <w:r w:rsidR="00C7028A">
        <w:rPr>
          <w:sz w:val="24"/>
          <w:szCs w:val="24"/>
        </w:rPr>
        <w:t>.</w:t>
      </w:r>
    </w:p>
    <w:p w14:paraId="36E69922" w14:textId="77777777" w:rsidR="00733171" w:rsidRDefault="00733171" w:rsidP="00105A94">
      <w:pPr>
        <w:spacing w:after="0"/>
        <w:ind w:left="284"/>
        <w:jc w:val="both"/>
        <w:rPr>
          <w:sz w:val="24"/>
          <w:szCs w:val="24"/>
        </w:rPr>
      </w:pPr>
      <w:r>
        <w:rPr>
          <w:sz w:val="24"/>
          <w:szCs w:val="24"/>
        </w:rPr>
        <w:t>F:</w:t>
      </w:r>
      <w:r w:rsidR="005636B1">
        <w:rPr>
          <w:sz w:val="24"/>
          <w:szCs w:val="24"/>
        </w:rPr>
        <w:t xml:space="preserve"> </w:t>
      </w:r>
      <w:r w:rsidR="00192A72">
        <w:rPr>
          <w:sz w:val="24"/>
          <w:szCs w:val="24"/>
        </w:rPr>
        <w:t xml:space="preserve">strain </w:t>
      </w:r>
      <w:r w:rsidR="00192A72" w:rsidRPr="0003694C">
        <w:rPr>
          <w:sz w:val="24"/>
          <w:szCs w:val="24"/>
        </w:rPr>
        <w:t>r</w:t>
      </w:r>
      <w:r w:rsidR="0083251E">
        <w:rPr>
          <w:sz w:val="24"/>
          <w:szCs w:val="24"/>
        </w:rPr>
        <w:t>ate sensitivity, defines the behaviour of the final part of the plastic region and dictates whether the stress will rise further or not.</w:t>
      </w:r>
      <w:r w:rsidR="00C743ED">
        <w:rPr>
          <w:sz w:val="24"/>
          <w:szCs w:val="24"/>
        </w:rPr>
        <w:t xml:space="preserve"> </w:t>
      </w:r>
      <w:commentRangeStart w:id="0"/>
      <w:r w:rsidR="00C743ED">
        <w:rPr>
          <w:sz w:val="24"/>
          <w:szCs w:val="24"/>
        </w:rPr>
        <w:t>This value is the maximum critical resolved shear stress for that slip system.</w:t>
      </w:r>
      <w:commentRangeEnd w:id="0"/>
      <w:r w:rsidR="00964DF1">
        <w:rPr>
          <w:rStyle w:val="CommentReference"/>
        </w:rPr>
        <w:commentReference w:id="0"/>
      </w:r>
    </w:p>
    <w:p w14:paraId="478D7A87" w14:textId="77777777" w:rsidR="00C576C1" w:rsidRDefault="005636B1" w:rsidP="00105A94">
      <w:pPr>
        <w:spacing w:after="0"/>
        <w:ind w:left="284" w:hanging="284"/>
        <w:jc w:val="both"/>
        <w:rPr>
          <w:sz w:val="24"/>
          <w:szCs w:val="24"/>
        </w:rPr>
      </w:pPr>
      <w:r>
        <w:rPr>
          <w:sz w:val="24"/>
          <w:szCs w:val="24"/>
        </w:rPr>
        <w:t>6) Latent hardening matrix</w:t>
      </w:r>
      <w:r w:rsidR="008579FD">
        <w:rPr>
          <w:sz w:val="24"/>
          <w:szCs w:val="24"/>
        </w:rPr>
        <w:t>. This is a</w:t>
      </w:r>
      <w:r>
        <w:rPr>
          <w:sz w:val="24"/>
          <w:szCs w:val="24"/>
        </w:rPr>
        <w:t xml:space="preserve"> square matrix with dimensions equal to the maximum number of slip systems.</w:t>
      </w:r>
      <w:r w:rsidR="008579FD">
        <w:rPr>
          <w:sz w:val="24"/>
          <w:szCs w:val="24"/>
        </w:rPr>
        <w:t xml:space="preserve"> This m</w:t>
      </w:r>
      <w:r w:rsidR="00C743ED">
        <w:rPr>
          <w:sz w:val="24"/>
          <w:szCs w:val="24"/>
        </w:rPr>
        <w:t xml:space="preserve">atrix determines the extent to which slip on one system causes hardening in the others. A matrix of ones </w:t>
      </w:r>
      <w:r w:rsidR="008579FD">
        <w:rPr>
          <w:sz w:val="24"/>
          <w:szCs w:val="24"/>
        </w:rPr>
        <w:t>means that all</w:t>
      </w:r>
      <w:r w:rsidR="00C743ED">
        <w:rPr>
          <w:sz w:val="24"/>
          <w:szCs w:val="24"/>
        </w:rPr>
        <w:t xml:space="preserve"> slip systems </w:t>
      </w:r>
      <w:r w:rsidR="008579FD">
        <w:rPr>
          <w:sz w:val="24"/>
          <w:szCs w:val="24"/>
        </w:rPr>
        <w:t>harden equally</w:t>
      </w:r>
      <w:r w:rsidR="00C743ED">
        <w:rPr>
          <w:sz w:val="24"/>
          <w:szCs w:val="24"/>
        </w:rPr>
        <w:t xml:space="preserve"> </w:t>
      </w:r>
      <w:r w:rsidR="008579FD">
        <w:rPr>
          <w:sz w:val="24"/>
          <w:szCs w:val="24"/>
        </w:rPr>
        <w:t>(</w:t>
      </w:r>
      <w:r w:rsidR="00C743ED">
        <w:rPr>
          <w:sz w:val="24"/>
          <w:szCs w:val="24"/>
        </w:rPr>
        <w:t>i</w:t>
      </w:r>
      <w:r w:rsidR="00402D1D">
        <w:rPr>
          <w:sz w:val="24"/>
          <w:szCs w:val="24"/>
        </w:rPr>
        <w:t>.</w:t>
      </w:r>
      <w:r w:rsidR="00C743ED">
        <w:rPr>
          <w:sz w:val="24"/>
          <w:szCs w:val="24"/>
        </w:rPr>
        <w:t>e</w:t>
      </w:r>
      <w:r w:rsidR="00402D1D">
        <w:rPr>
          <w:sz w:val="24"/>
          <w:szCs w:val="24"/>
        </w:rPr>
        <w:t>.</w:t>
      </w:r>
      <w:r w:rsidR="00C743ED">
        <w:rPr>
          <w:sz w:val="24"/>
          <w:szCs w:val="24"/>
        </w:rPr>
        <w:t xml:space="preserve"> a ratio of 1:1</w:t>
      </w:r>
      <w:r w:rsidR="008579FD">
        <w:rPr>
          <w:sz w:val="24"/>
          <w:szCs w:val="24"/>
        </w:rPr>
        <w:t>)</w:t>
      </w:r>
      <w:r w:rsidR="00C743ED">
        <w:rPr>
          <w:sz w:val="24"/>
          <w:szCs w:val="24"/>
        </w:rPr>
        <w:t>.</w:t>
      </w:r>
    </w:p>
    <w:p w14:paraId="19A26A55" w14:textId="77777777" w:rsidR="008D0DB7" w:rsidRDefault="008D0DB7" w:rsidP="00105A94">
      <w:pPr>
        <w:spacing w:after="0"/>
        <w:jc w:val="both"/>
        <w:rPr>
          <w:ins w:id="2" w:author="Peter Honniball" w:date="2012-07-26T10:40:00Z"/>
          <w:sz w:val="24"/>
          <w:szCs w:val="24"/>
        </w:rPr>
      </w:pPr>
    </w:p>
    <w:p w14:paraId="06D5F7D4" w14:textId="77777777" w:rsidR="00D83C89" w:rsidRPr="00D83C89" w:rsidRDefault="00D83C89" w:rsidP="00105A94">
      <w:pPr>
        <w:spacing w:after="0"/>
        <w:jc w:val="both"/>
        <w:rPr>
          <w:b/>
          <w:sz w:val="24"/>
          <w:szCs w:val="24"/>
          <w:u w:val="single"/>
          <w:rPrChange w:id="3" w:author="Peter Honniball" w:date="2012-07-26T10:40:00Z">
            <w:rPr>
              <w:sz w:val="24"/>
              <w:szCs w:val="24"/>
            </w:rPr>
          </w:rPrChange>
        </w:rPr>
      </w:pPr>
      <w:proofErr w:type="spellStart"/>
      <w:ins w:id="4" w:author="Peter Honniball" w:date="2012-07-26T10:40:00Z">
        <w:r w:rsidRPr="00D83C89">
          <w:rPr>
            <w:b/>
            <w:sz w:val="24"/>
            <w:szCs w:val="24"/>
            <w:u w:val="single"/>
            <w:rPrChange w:id="5" w:author="Peter Honniball" w:date="2012-07-26T10:40:00Z">
              <w:rPr>
                <w:sz w:val="24"/>
                <w:szCs w:val="24"/>
              </w:rPr>
            </w:rPrChange>
          </w:rPr>
          <w:t>Ori</w:t>
        </w:r>
        <w:proofErr w:type="spellEnd"/>
        <w:r w:rsidRPr="00D83C89">
          <w:rPr>
            <w:b/>
            <w:sz w:val="24"/>
            <w:szCs w:val="24"/>
            <w:u w:val="single"/>
            <w:rPrChange w:id="6" w:author="Peter Honniball" w:date="2012-07-26T10:40:00Z">
              <w:rPr>
                <w:sz w:val="24"/>
                <w:szCs w:val="24"/>
              </w:rPr>
            </w:rPrChange>
          </w:rPr>
          <w:t xml:space="preserve"> file</w:t>
        </w:r>
      </w:ins>
    </w:p>
    <w:p w14:paraId="5991354A" w14:textId="77777777" w:rsidR="00D83C89" w:rsidRDefault="00D83C89" w:rsidP="00105A94">
      <w:pPr>
        <w:spacing w:after="0"/>
        <w:jc w:val="both"/>
        <w:rPr>
          <w:ins w:id="7" w:author="Peter Honniball" w:date="2012-07-26T10:41:00Z"/>
          <w:sz w:val="24"/>
          <w:szCs w:val="24"/>
        </w:rPr>
      </w:pPr>
      <w:ins w:id="8" w:author="Peter Honniball" w:date="2012-07-26T10:41:00Z">
        <w:r>
          <w:rPr>
            <w:sz w:val="24"/>
            <w:szCs w:val="24"/>
          </w:rPr>
          <w:t xml:space="preserve">The texture in the </w:t>
        </w:r>
        <w:proofErr w:type="spellStart"/>
        <w:r>
          <w:rPr>
            <w:sz w:val="24"/>
            <w:szCs w:val="24"/>
          </w:rPr>
          <w:t>ori</w:t>
        </w:r>
        <w:proofErr w:type="spellEnd"/>
        <w:r>
          <w:rPr>
            <w:sz w:val="24"/>
            <w:szCs w:val="24"/>
          </w:rPr>
          <w:t xml:space="preserve"> file should be orientated such that the intended deformation direction is </w:t>
        </w:r>
      </w:ins>
      <w:ins w:id="9" w:author="Peter Honniball" w:date="2012-07-26T10:43:00Z">
        <w:r>
          <w:rPr>
            <w:sz w:val="24"/>
            <w:szCs w:val="24"/>
          </w:rPr>
          <w:t>aligned with the x-axis or RD</w:t>
        </w:r>
      </w:ins>
      <w:ins w:id="10" w:author="Peter Honniball" w:date="2012-07-26T10:41:00Z">
        <w:r>
          <w:rPr>
            <w:sz w:val="24"/>
            <w:szCs w:val="24"/>
          </w:rPr>
          <w:t xml:space="preserve">. The layout is basically a list of </w:t>
        </w:r>
        <w:proofErr w:type="spellStart"/>
        <w:proofErr w:type="gramStart"/>
        <w:r>
          <w:rPr>
            <w:sz w:val="24"/>
            <w:szCs w:val="24"/>
          </w:rPr>
          <w:t>euler</w:t>
        </w:r>
        <w:proofErr w:type="spellEnd"/>
        <w:proofErr w:type="gramEnd"/>
        <w:r>
          <w:rPr>
            <w:sz w:val="24"/>
            <w:szCs w:val="24"/>
          </w:rPr>
          <w:t xml:space="preserve"> angles in radians. The first column denotes the weights of </w:t>
        </w:r>
      </w:ins>
      <w:ins w:id="11" w:author="Peter Honniball" w:date="2012-07-26T10:42:00Z">
        <w:r>
          <w:rPr>
            <w:sz w:val="24"/>
            <w:szCs w:val="24"/>
          </w:rPr>
          <w:t xml:space="preserve">each </w:t>
        </w:r>
        <w:proofErr w:type="spellStart"/>
        <w:proofErr w:type="gramStart"/>
        <w:r>
          <w:rPr>
            <w:sz w:val="24"/>
            <w:szCs w:val="24"/>
          </w:rPr>
          <w:t>euler</w:t>
        </w:r>
        <w:proofErr w:type="spellEnd"/>
        <w:proofErr w:type="gramEnd"/>
        <w:r>
          <w:rPr>
            <w:sz w:val="24"/>
            <w:szCs w:val="24"/>
          </w:rPr>
          <w:t xml:space="preserve"> angle set</w:t>
        </w:r>
      </w:ins>
      <w:ins w:id="12" w:author="Peter Honniball" w:date="2012-07-26T10:43:00Z">
        <w:r>
          <w:rPr>
            <w:sz w:val="24"/>
            <w:szCs w:val="24"/>
          </w:rPr>
          <w:t xml:space="preserve"> (typically a column of ones)</w:t>
        </w:r>
      </w:ins>
      <w:ins w:id="13" w:author="Peter Honniball" w:date="2012-07-26T10:42:00Z">
        <w:r>
          <w:rPr>
            <w:sz w:val="24"/>
            <w:szCs w:val="24"/>
          </w:rPr>
          <w:t>, the remaining three columns denote phi1, PHI and phi2.</w:t>
        </w:r>
      </w:ins>
    </w:p>
    <w:p w14:paraId="32B63758" w14:textId="77777777" w:rsidR="00D83C89" w:rsidRDefault="00D83C89" w:rsidP="00105A94">
      <w:pPr>
        <w:spacing w:after="0"/>
        <w:jc w:val="both"/>
        <w:rPr>
          <w:ins w:id="14" w:author="Peter Honniball" w:date="2012-07-26T10:41:00Z"/>
          <w:sz w:val="24"/>
          <w:szCs w:val="24"/>
        </w:rPr>
      </w:pPr>
    </w:p>
    <w:p w14:paraId="1375EE2F" w14:textId="77777777" w:rsidR="00D83C89" w:rsidRDefault="00D83C89" w:rsidP="00105A94">
      <w:pPr>
        <w:spacing w:after="0"/>
        <w:jc w:val="both"/>
        <w:rPr>
          <w:sz w:val="24"/>
          <w:szCs w:val="24"/>
        </w:rPr>
      </w:pPr>
    </w:p>
    <w:p w14:paraId="2E3F31EE" w14:textId="77777777" w:rsidR="00C90F0C" w:rsidRPr="00C576C1" w:rsidRDefault="00C90F0C" w:rsidP="00105A94">
      <w:pPr>
        <w:spacing w:after="120"/>
        <w:jc w:val="both"/>
        <w:outlineLvl w:val="0"/>
        <w:rPr>
          <w:b/>
          <w:sz w:val="24"/>
          <w:szCs w:val="24"/>
          <w:u w:val="single"/>
        </w:rPr>
      </w:pPr>
      <w:proofErr w:type="spellStart"/>
      <w:proofErr w:type="gramStart"/>
      <w:r>
        <w:rPr>
          <w:b/>
          <w:sz w:val="24"/>
          <w:szCs w:val="24"/>
          <w:u w:val="single"/>
        </w:rPr>
        <w:t>prein</w:t>
      </w:r>
      <w:proofErr w:type="spellEnd"/>
      <w:proofErr w:type="gramEnd"/>
      <w:r w:rsidRPr="00C576C1">
        <w:rPr>
          <w:b/>
          <w:sz w:val="24"/>
          <w:szCs w:val="24"/>
          <w:u w:val="single"/>
        </w:rPr>
        <w:t xml:space="preserve"> file</w:t>
      </w:r>
    </w:p>
    <w:p w14:paraId="496B3B6C" w14:textId="77777777" w:rsidR="00C90F0C" w:rsidRDefault="006D718C" w:rsidP="00105A94">
      <w:pPr>
        <w:spacing w:after="0"/>
        <w:ind w:left="284" w:hanging="284"/>
        <w:jc w:val="both"/>
        <w:rPr>
          <w:sz w:val="24"/>
          <w:szCs w:val="24"/>
        </w:rPr>
      </w:pPr>
      <w:r>
        <w:rPr>
          <w:sz w:val="24"/>
          <w:szCs w:val="24"/>
        </w:rPr>
        <w:t xml:space="preserve">1-3: Number of divisions in </w:t>
      </w:r>
      <w:proofErr w:type="spellStart"/>
      <w:r>
        <w:rPr>
          <w:sz w:val="24"/>
          <w:szCs w:val="24"/>
        </w:rPr>
        <w:t>x</w:t>
      </w:r>
      <w:proofErr w:type="gramStart"/>
      <w:r>
        <w:rPr>
          <w:sz w:val="24"/>
          <w:szCs w:val="24"/>
        </w:rPr>
        <w:t>,y,z</w:t>
      </w:r>
      <w:proofErr w:type="spellEnd"/>
      <w:proofErr w:type="gramEnd"/>
      <w:r>
        <w:rPr>
          <w:sz w:val="24"/>
          <w:szCs w:val="24"/>
        </w:rPr>
        <w:t>. Maximum number is 18, which gives 5832 elements. Each element is assigned an orientation value from the input starting texture.</w:t>
      </w:r>
    </w:p>
    <w:p w14:paraId="31D36E69" w14:textId="77777777" w:rsidR="00824969" w:rsidRDefault="00824969" w:rsidP="00105A94">
      <w:pPr>
        <w:spacing w:after="0"/>
        <w:ind w:left="284" w:hanging="284"/>
        <w:jc w:val="both"/>
        <w:rPr>
          <w:sz w:val="24"/>
          <w:szCs w:val="24"/>
        </w:rPr>
      </w:pPr>
      <w:r>
        <w:rPr>
          <w:sz w:val="24"/>
          <w:szCs w:val="24"/>
        </w:rPr>
        <w:t xml:space="preserve">4-6: Length of each element in </w:t>
      </w:r>
      <w:proofErr w:type="spellStart"/>
      <w:r>
        <w:rPr>
          <w:sz w:val="24"/>
          <w:szCs w:val="24"/>
        </w:rPr>
        <w:t>x</w:t>
      </w:r>
      <w:proofErr w:type="gramStart"/>
      <w:r>
        <w:rPr>
          <w:sz w:val="24"/>
          <w:szCs w:val="24"/>
        </w:rPr>
        <w:t>,y,z</w:t>
      </w:r>
      <w:proofErr w:type="spellEnd"/>
      <w:proofErr w:type="gramEnd"/>
      <w:r>
        <w:rPr>
          <w:sz w:val="24"/>
          <w:szCs w:val="24"/>
        </w:rPr>
        <w:t>. Typical values: 1.</w:t>
      </w:r>
    </w:p>
    <w:p w14:paraId="173F7343" w14:textId="77777777" w:rsidR="00824969" w:rsidRDefault="00824969" w:rsidP="00105A94">
      <w:pPr>
        <w:spacing w:after="0"/>
        <w:ind w:left="284" w:hanging="284"/>
        <w:jc w:val="both"/>
        <w:rPr>
          <w:sz w:val="24"/>
          <w:szCs w:val="24"/>
        </w:rPr>
      </w:pPr>
      <w:r>
        <w:rPr>
          <w:sz w:val="24"/>
          <w:szCs w:val="24"/>
        </w:rPr>
        <w:t xml:space="preserve">7: Shape of element. Typically 20 node </w:t>
      </w:r>
      <w:proofErr w:type="spellStart"/>
      <w:r w:rsidR="00426B05">
        <w:rPr>
          <w:sz w:val="24"/>
          <w:szCs w:val="24"/>
        </w:rPr>
        <w:t>tetrahedra</w:t>
      </w:r>
      <w:proofErr w:type="spellEnd"/>
      <w:r>
        <w:rPr>
          <w:sz w:val="24"/>
          <w:szCs w:val="24"/>
        </w:rPr>
        <w:t xml:space="preserve"> (2) give more accurate results.</w:t>
      </w:r>
    </w:p>
    <w:p w14:paraId="78357EE5" w14:textId="77777777" w:rsidR="00426B05" w:rsidRDefault="00426B05" w:rsidP="00105A94">
      <w:pPr>
        <w:spacing w:after="0"/>
        <w:jc w:val="both"/>
        <w:rPr>
          <w:sz w:val="24"/>
          <w:szCs w:val="24"/>
        </w:rPr>
      </w:pPr>
      <w:r>
        <w:rPr>
          <w:sz w:val="24"/>
          <w:szCs w:val="24"/>
        </w:rPr>
        <w:t>8: Select boundary behaviour.</w:t>
      </w:r>
    </w:p>
    <w:p w14:paraId="375201D1" w14:textId="77777777" w:rsidR="00426B05" w:rsidRPr="00CF1EA1" w:rsidRDefault="00CF1EA1" w:rsidP="00105A94">
      <w:pPr>
        <w:spacing w:after="0"/>
        <w:ind w:firstLine="284"/>
        <w:jc w:val="both"/>
        <w:rPr>
          <w:sz w:val="24"/>
          <w:szCs w:val="24"/>
        </w:rPr>
      </w:pPr>
      <w:r>
        <w:rPr>
          <w:sz w:val="24"/>
          <w:szCs w:val="24"/>
        </w:rPr>
        <w:t>(0): B</w:t>
      </w:r>
      <w:r w:rsidR="00426B05">
        <w:rPr>
          <w:sz w:val="24"/>
          <w:szCs w:val="24"/>
        </w:rPr>
        <w:t>oundary strain</w:t>
      </w:r>
      <w:r>
        <w:rPr>
          <w:sz w:val="24"/>
          <w:szCs w:val="24"/>
        </w:rPr>
        <w:t>. G</w:t>
      </w:r>
      <w:r w:rsidR="00426B05">
        <w:rPr>
          <w:sz w:val="24"/>
          <w:szCs w:val="24"/>
        </w:rPr>
        <w:t>ives the option</w:t>
      </w:r>
      <w:r>
        <w:rPr>
          <w:sz w:val="24"/>
          <w:szCs w:val="24"/>
        </w:rPr>
        <w:t xml:space="preserve"> to include shear strain </w:t>
      </w:r>
      <w:r>
        <w:rPr>
          <w:sz w:val="24"/>
          <w:szCs w:val="24"/>
          <w:lang w:val="el-GR"/>
        </w:rPr>
        <w:t>ε</w:t>
      </w:r>
      <w:r w:rsidRPr="00CF1EA1">
        <w:rPr>
          <w:sz w:val="24"/>
          <w:szCs w:val="24"/>
          <w:vertAlign w:val="subscript"/>
        </w:rPr>
        <w:t>13</w:t>
      </w:r>
      <w:r w:rsidRPr="00CF1EA1">
        <w:rPr>
          <w:sz w:val="24"/>
          <w:szCs w:val="24"/>
        </w:rPr>
        <w:t>.</w:t>
      </w:r>
    </w:p>
    <w:p w14:paraId="601C74AF" w14:textId="77777777" w:rsidR="00CF1EA1" w:rsidRDefault="00CF1EA1" w:rsidP="00105A94">
      <w:pPr>
        <w:spacing w:after="0"/>
        <w:ind w:firstLine="284"/>
        <w:jc w:val="both"/>
        <w:rPr>
          <w:sz w:val="24"/>
          <w:szCs w:val="24"/>
        </w:rPr>
      </w:pPr>
      <w:r w:rsidRPr="00CF1EA1">
        <w:rPr>
          <w:sz w:val="24"/>
          <w:szCs w:val="24"/>
        </w:rPr>
        <w:t>(1)</w:t>
      </w:r>
      <w:r>
        <w:rPr>
          <w:sz w:val="24"/>
          <w:szCs w:val="24"/>
        </w:rPr>
        <w:t xml:space="preserve">: FC brick. </w:t>
      </w:r>
      <w:proofErr w:type="gramStart"/>
      <w:r>
        <w:rPr>
          <w:sz w:val="24"/>
          <w:szCs w:val="24"/>
        </w:rPr>
        <w:t>Full constraints deformation.</w:t>
      </w:r>
      <w:proofErr w:type="gramEnd"/>
      <w:r w:rsidR="008C24E6">
        <w:rPr>
          <w:sz w:val="24"/>
          <w:szCs w:val="24"/>
        </w:rPr>
        <w:t xml:space="preserve"> Use for rolling.</w:t>
      </w:r>
    </w:p>
    <w:p w14:paraId="3EB53B89" w14:textId="77777777" w:rsidR="00CF1EA1" w:rsidRDefault="00CF1EA1" w:rsidP="00105A94">
      <w:pPr>
        <w:spacing w:after="0"/>
        <w:ind w:firstLine="284"/>
        <w:jc w:val="both"/>
        <w:rPr>
          <w:sz w:val="24"/>
          <w:szCs w:val="24"/>
        </w:rPr>
      </w:pPr>
      <w:r>
        <w:rPr>
          <w:sz w:val="24"/>
          <w:szCs w:val="24"/>
        </w:rPr>
        <w:t>(2): Free x faces.</w:t>
      </w:r>
    </w:p>
    <w:p w14:paraId="49B9C811" w14:textId="77777777" w:rsidR="00CF1EA1" w:rsidRPr="00CF1EA1" w:rsidRDefault="00CF1EA1" w:rsidP="00105A94">
      <w:pPr>
        <w:spacing w:after="0"/>
        <w:ind w:firstLine="284"/>
        <w:jc w:val="both"/>
        <w:rPr>
          <w:sz w:val="24"/>
          <w:szCs w:val="24"/>
        </w:rPr>
      </w:pPr>
      <w:r>
        <w:rPr>
          <w:sz w:val="24"/>
          <w:szCs w:val="24"/>
        </w:rPr>
        <w:t xml:space="preserve">(3): Just x faces. </w:t>
      </w:r>
      <w:r w:rsidR="00402D1D">
        <w:rPr>
          <w:sz w:val="24"/>
          <w:szCs w:val="24"/>
        </w:rPr>
        <w:t>Use for tension or compression.</w:t>
      </w:r>
    </w:p>
    <w:p w14:paraId="773D1115" w14:textId="77777777" w:rsidR="00C90F0C" w:rsidRDefault="00CF1EA1" w:rsidP="00105A94">
      <w:pPr>
        <w:spacing w:after="0"/>
        <w:ind w:left="284" w:hanging="284"/>
        <w:jc w:val="both"/>
        <w:rPr>
          <w:sz w:val="24"/>
          <w:szCs w:val="24"/>
        </w:rPr>
      </w:pPr>
      <w:r>
        <w:rPr>
          <w:sz w:val="24"/>
          <w:szCs w:val="24"/>
        </w:rPr>
        <w:t xml:space="preserve">9: Max number of slip systems. Match this to the number entered in the </w:t>
      </w:r>
      <w:proofErr w:type="spellStart"/>
      <w:r w:rsidR="00C357E7">
        <w:rPr>
          <w:sz w:val="24"/>
          <w:szCs w:val="24"/>
        </w:rPr>
        <w:t>m</w:t>
      </w:r>
      <w:r>
        <w:rPr>
          <w:sz w:val="24"/>
          <w:szCs w:val="24"/>
        </w:rPr>
        <w:t>aterial</w:t>
      </w:r>
      <w:r w:rsidR="00C357E7">
        <w:rPr>
          <w:sz w:val="24"/>
          <w:szCs w:val="24"/>
        </w:rPr>
        <w:t>.fmt</w:t>
      </w:r>
      <w:proofErr w:type="spellEnd"/>
      <w:r>
        <w:rPr>
          <w:sz w:val="24"/>
          <w:szCs w:val="24"/>
        </w:rPr>
        <w:t xml:space="preserve"> file.</w:t>
      </w:r>
    </w:p>
    <w:p w14:paraId="7CC55BD2" w14:textId="77777777" w:rsidR="007638DA" w:rsidRDefault="00CF1EA1" w:rsidP="00105A94">
      <w:pPr>
        <w:spacing w:after="0"/>
        <w:jc w:val="both"/>
        <w:rPr>
          <w:sz w:val="24"/>
          <w:szCs w:val="24"/>
        </w:rPr>
      </w:pPr>
      <w:r>
        <w:rPr>
          <w:sz w:val="24"/>
          <w:szCs w:val="24"/>
        </w:rPr>
        <w:t xml:space="preserve">10: </w:t>
      </w:r>
      <w:r w:rsidR="007638DA">
        <w:rPr>
          <w:sz w:val="24"/>
          <w:szCs w:val="24"/>
        </w:rPr>
        <w:t>Select starting texture of the material.</w:t>
      </w:r>
    </w:p>
    <w:p w14:paraId="3A60779B" w14:textId="77777777" w:rsidR="00CF1EA1" w:rsidRDefault="007638DA" w:rsidP="00105A94">
      <w:pPr>
        <w:spacing w:after="0"/>
        <w:ind w:firstLine="284"/>
        <w:jc w:val="both"/>
        <w:rPr>
          <w:sz w:val="24"/>
          <w:szCs w:val="24"/>
        </w:rPr>
      </w:pPr>
      <w:r>
        <w:rPr>
          <w:sz w:val="24"/>
          <w:szCs w:val="24"/>
        </w:rPr>
        <w:t xml:space="preserve">(1): </w:t>
      </w:r>
      <w:proofErr w:type="spellStart"/>
      <w:r>
        <w:rPr>
          <w:sz w:val="24"/>
          <w:szCs w:val="24"/>
        </w:rPr>
        <w:t>B</w:t>
      </w:r>
      <w:r w:rsidR="00CF1EA1">
        <w:rPr>
          <w:sz w:val="24"/>
          <w:szCs w:val="24"/>
        </w:rPr>
        <w:t>icrystal</w:t>
      </w:r>
      <w:proofErr w:type="spellEnd"/>
      <w:r w:rsidR="00402D1D">
        <w:rPr>
          <w:sz w:val="24"/>
          <w:szCs w:val="24"/>
        </w:rPr>
        <w:t>.</w:t>
      </w:r>
    </w:p>
    <w:p w14:paraId="21D959F1" w14:textId="77777777" w:rsidR="007638DA" w:rsidRDefault="00402D1D" w:rsidP="00105A94">
      <w:pPr>
        <w:spacing w:after="0"/>
        <w:ind w:firstLine="284"/>
        <w:jc w:val="both"/>
        <w:rPr>
          <w:sz w:val="24"/>
          <w:szCs w:val="24"/>
        </w:rPr>
      </w:pPr>
      <w:r>
        <w:rPr>
          <w:sz w:val="24"/>
          <w:szCs w:val="24"/>
        </w:rPr>
        <w:t>(2): Perturbed-ideal.</w:t>
      </w:r>
    </w:p>
    <w:p w14:paraId="2A5C23DB" w14:textId="77777777" w:rsidR="007638DA" w:rsidRDefault="007638DA" w:rsidP="00105A94">
      <w:pPr>
        <w:spacing w:after="0"/>
        <w:ind w:firstLine="284"/>
        <w:jc w:val="both"/>
        <w:rPr>
          <w:sz w:val="24"/>
          <w:szCs w:val="24"/>
        </w:rPr>
      </w:pPr>
      <w:r>
        <w:rPr>
          <w:sz w:val="24"/>
          <w:szCs w:val="24"/>
        </w:rPr>
        <w:t>(3): Included grain.</w:t>
      </w:r>
    </w:p>
    <w:p w14:paraId="2BD84FF8" w14:textId="77777777" w:rsidR="00B3138E" w:rsidRDefault="007638DA" w:rsidP="00105A94">
      <w:pPr>
        <w:spacing w:after="0"/>
        <w:ind w:left="284"/>
        <w:jc w:val="both"/>
        <w:rPr>
          <w:sz w:val="24"/>
          <w:szCs w:val="24"/>
        </w:rPr>
      </w:pPr>
      <w:r>
        <w:rPr>
          <w:sz w:val="24"/>
          <w:szCs w:val="24"/>
        </w:rPr>
        <w:t xml:space="preserve">(4): </w:t>
      </w:r>
      <w:r w:rsidR="00C357E7">
        <w:rPr>
          <w:sz w:val="24"/>
          <w:szCs w:val="24"/>
        </w:rPr>
        <w:t>Input f</w:t>
      </w:r>
      <w:r>
        <w:rPr>
          <w:sz w:val="24"/>
          <w:szCs w:val="24"/>
        </w:rPr>
        <w:t xml:space="preserve">ile </w:t>
      </w:r>
      <w:proofErr w:type="spellStart"/>
      <w:r>
        <w:rPr>
          <w:sz w:val="24"/>
          <w:szCs w:val="24"/>
        </w:rPr>
        <w:t>orientation</w:t>
      </w:r>
      <w:r w:rsidR="00C357E7">
        <w:rPr>
          <w:sz w:val="24"/>
          <w:szCs w:val="24"/>
        </w:rPr>
        <w:t>.ori</w:t>
      </w:r>
      <w:proofErr w:type="spellEnd"/>
      <w:r>
        <w:rPr>
          <w:sz w:val="24"/>
          <w:szCs w:val="24"/>
        </w:rPr>
        <w:t xml:space="preserve"> </w:t>
      </w:r>
      <w:r w:rsidR="00C357E7">
        <w:rPr>
          <w:sz w:val="24"/>
          <w:szCs w:val="24"/>
        </w:rPr>
        <w:t>contains</w:t>
      </w:r>
      <w:r>
        <w:rPr>
          <w:sz w:val="24"/>
          <w:szCs w:val="24"/>
        </w:rPr>
        <w:t xml:space="preserve"> Euler angles measured in radians (degree angles will not be accepted by the code and it will not run). The first column is assigned a weight of 1 (not important to the code), and the next 3 columns are </w:t>
      </w:r>
      <w:r w:rsidR="00C357E7">
        <w:rPr>
          <w:sz w:val="24"/>
          <w:szCs w:val="24"/>
        </w:rPr>
        <w:t xml:space="preserve">the </w:t>
      </w:r>
      <w:r>
        <w:rPr>
          <w:sz w:val="24"/>
          <w:szCs w:val="24"/>
        </w:rPr>
        <w:t>phi1, Phi, phi2</w:t>
      </w:r>
      <w:r w:rsidR="00C357E7">
        <w:rPr>
          <w:sz w:val="24"/>
          <w:szCs w:val="24"/>
        </w:rPr>
        <w:t xml:space="preserve"> Euler angles</w:t>
      </w:r>
      <w:r>
        <w:rPr>
          <w:sz w:val="24"/>
          <w:szCs w:val="24"/>
        </w:rPr>
        <w:t>.</w:t>
      </w:r>
      <w:r w:rsidR="00022FBF">
        <w:rPr>
          <w:sz w:val="24"/>
          <w:szCs w:val="24"/>
        </w:rPr>
        <w:t xml:space="preserve"> The </w:t>
      </w:r>
      <w:r w:rsidR="00022FBF">
        <w:rPr>
          <w:sz w:val="24"/>
          <w:szCs w:val="24"/>
        </w:rPr>
        <w:lastRenderedPageBreak/>
        <w:t>number of orientations in the .</w:t>
      </w:r>
      <w:proofErr w:type="spellStart"/>
      <w:r w:rsidR="00022FBF">
        <w:rPr>
          <w:sz w:val="24"/>
          <w:szCs w:val="24"/>
        </w:rPr>
        <w:t>ori</w:t>
      </w:r>
      <w:proofErr w:type="spellEnd"/>
      <w:r w:rsidR="00022FBF">
        <w:rPr>
          <w:sz w:val="24"/>
          <w:szCs w:val="24"/>
        </w:rPr>
        <w:t xml:space="preserve"> file should match the number of elements entered in rows 1-3. More orientations </w:t>
      </w:r>
      <w:r w:rsidR="00C357E7">
        <w:rPr>
          <w:sz w:val="24"/>
          <w:szCs w:val="24"/>
        </w:rPr>
        <w:t>could</w:t>
      </w:r>
      <w:r w:rsidR="00022FBF">
        <w:rPr>
          <w:sz w:val="24"/>
          <w:szCs w:val="24"/>
        </w:rPr>
        <w:t xml:space="preserve"> give higher accuracy but will increase running time.</w:t>
      </w:r>
    </w:p>
    <w:p w14:paraId="2480948B" w14:textId="77777777" w:rsidR="007638DA" w:rsidRDefault="00D904E6" w:rsidP="00105A94">
      <w:pPr>
        <w:spacing w:after="0"/>
        <w:ind w:left="284"/>
        <w:jc w:val="both"/>
        <w:rPr>
          <w:sz w:val="24"/>
          <w:szCs w:val="24"/>
        </w:rPr>
      </w:pPr>
      <w:r>
        <w:rPr>
          <w:sz w:val="24"/>
          <w:szCs w:val="24"/>
        </w:rPr>
        <w:t>An example of the maximum orientation density as a function of the number of orientations for simulated texture</w:t>
      </w:r>
      <w:r w:rsidR="00B3138E">
        <w:rPr>
          <w:sz w:val="24"/>
          <w:szCs w:val="24"/>
        </w:rPr>
        <w:t>s</w:t>
      </w:r>
      <w:r>
        <w:rPr>
          <w:sz w:val="24"/>
          <w:szCs w:val="24"/>
        </w:rPr>
        <w:t xml:space="preserve"> is given in the graph below, for a weak and a strong texture. The maximum density reaches a plateau above approximately 1000 orientations. </w:t>
      </w:r>
      <w:r w:rsidR="00B3138E">
        <w:rPr>
          <w:sz w:val="24"/>
          <w:szCs w:val="24"/>
        </w:rPr>
        <w:t>However,</w:t>
      </w:r>
      <w:r>
        <w:rPr>
          <w:sz w:val="24"/>
          <w:szCs w:val="24"/>
        </w:rPr>
        <w:t xml:space="preserve"> when more orientations are </w:t>
      </w:r>
      <w:r w:rsidR="00B3138E">
        <w:rPr>
          <w:sz w:val="24"/>
          <w:szCs w:val="24"/>
        </w:rPr>
        <w:t>selected the position of the maximum density may not be located at the original position in Euler space.</w:t>
      </w:r>
      <w:r w:rsidR="004C7E91">
        <w:rPr>
          <w:sz w:val="24"/>
          <w:szCs w:val="24"/>
        </w:rPr>
        <w:t xml:space="preserve"> Note that the intensity of simulated textures is always slightly underestimated, especially for strong textures.</w:t>
      </w:r>
      <w:r w:rsidR="004C7E91">
        <w:rPr>
          <w:sz w:val="24"/>
          <w:szCs w:val="24"/>
        </w:rPr>
        <w:tab/>
      </w:r>
      <w:r w:rsidR="004C7E91">
        <w:rPr>
          <w:sz w:val="24"/>
          <w:szCs w:val="24"/>
        </w:rPr>
        <w:tab/>
      </w:r>
      <w:r w:rsidR="004C7E91">
        <w:rPr>
          <w:sz w:val="24"/>
          <w:szCs w:val="24"/>
        </w:rPr>
        <w:tab/>
      </w:r>
      <w:r w:rsidR="004C7E91">
        <w:rPr>
          <w:sz w:val="24"/>
          <w:szCs w:val="24"/>
        </w:rPr>
        <w:tab/>
      </w:r>
      <w:r w:rsidR="004C7E91">
        <w:rPr>
          <w:sz w:val="24"/>
          <w:szCs w:val="24"/>
        </w:rPr>
        <w:tab/>
      </w:r>
      <w:r w:rsidR="004C7E91">
        <w:rPr>
          <w:sz w:val="24"/>
          <w:szCs w:val="24"/>
        </w:rPr>
        <w:tab/>
      </w:r>
      <w:r w:rsidR="004C7E91">
        <w:rPr>
          <w:sz w:val="24"/>
          <w:szCs w:val="24"/>
        </w:rPr>
        <w:tab/>
      </w:r>
      <w:r w:rsidR="004C7E91">
        <w:rPr>
          <w:sz w:val="24"/>
          <w:szCs w:val="24"/>
        </w:rPr>
        <w:tab/>
      </w:r>
    </w:p>
    <w:p w14:paraId="73CF5BDB" w14:textId="77777777" w:rsidR="00C357E7" w:rsidRDefault="00C357E7" w:rsidP="00C357E7">
      <w:pPr>
        <w:spacing w:after="0"/>
        <w:ind w:left="284"/>
        <w:jc w:val="center"/>
        <w:rPr>
          <w:sz w:val="24"/>
          <w:szCs w:val="24"/>
        </w:rPr>
      </w:pPr>
      <w:r>
        <w:rPr>
          <w:noProof/>
          <w:sz w:val="24"/>
          <w:szCs w:val="24"/>
          <w:lang w:val="en-US"/>
        </w:rPr>
        <w:drawing>
          <wp:inline distT="0" distB="0" distL="0" distR="0" wp14:anchorId="7752E68C" wp14:editId="42638D1C">
            <wp:extent cx="2174089" cy="1800000"/>
            <wp:effectExtent l="0" t="0" r="0" b="0"/>
            <wp:docPr id="1" name="Picture 1" descr="C:\Users\Dimitris\Documents\OriginLab\85\User Files\temp 24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ris\Documents\OriginLab\85\User Files\temp 24h.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089" cy="1800000"/>
                    </a:xfrm>
                    <a:prstGeom prst="rect">
                      <a:avLst/>
                    </a:prstGeom>
                    <a:noFill/>
                    <a:ln>
                      <a:noFill/>
                    </a:ln>
                  </pic:spPr>
                </pic:pic>
              </a:graphicData>
            </a:graphic>
          </wp:inline>
        </w:drawing>
      </w:r>
    </w:p>
    <w:p w14:paraId="7503C5B5" w14:textId="77777777" w:rsidR="00B3138E" w:rsidRDefault="00B3138E" w:rsidP="00B3138E">
      <w:pPr>
        <w:spacing w:after="0"/>
        <w:ind w:left="284"/>
        <w:jc w:val="both"/>
        <w:rPr>
          <w:sz w:val="24"/>
          <w:szCs w:val="24"/>
        </w:rPr>
      </w:pPr>
    </w:p>
    <w:p w14:paraId="2CC4B95A" w14:textId="77777777" w:rsidR="007638DA" w:rsidRDefault="007638DA" w:rsidP="00105A94">
      <w:pPr>
        <w:spacing w:after="0"/>
        <w:ind w:firstLine="284"/>
        <w:jc w:val="both"/>
        <w:rPr>
          <w:sz w:val="24"/>
          <w:szCs w:val="24"/>
        </w:rPr>
      </w:pPr>
      <w:r>
        <w:rPr>
          <w:sz w:val="24"/>
          <w:szCs w:val="24"/>
        </w:rPr>
        <w:t>(5): Random. Random starting texture is assumed.</w:t>
      </w:r>
    </w:p>
    <w:p w14:paraId="12076A45" w14:textId="77777777" w:rsidR="008D5E5F" w:rsidRDefault="006859E4" w:rsidP="00105A94">
      <w:pPr>
        <w:spacing w:after="0"/>
        <w:ind w:left="284" w:hanging="284"/>
        <w:jc w:val="both"/>
        <w:rPr>
          <w:sz w:val="24"/>
          <w:szCs w:val="24"/>
        </w:rPr>
      </w:pPr>
      <w:r>
        <w:rPr>
          <w:sz w:val="24"/>
          <w:szCs w:val="24"/>
        </w:rPr>
        <w:t xml:space="preserve">11: </w:t>
      </w:r>
      <w:r w:rsidR="008D5E5F" w:rsidRPr="008D5E5F">
        <w:rPr>
          <w:sz w:val="24"/>
          <w:szCs w:val="24"/>
        </w:rPr>
        <w:t>E</w:t>
      </w:r>
      <w:r w:rsidR="008D5E5F">
        <w:rPr>
          <w:sz w:val="24"/>
          <w:szCs w:val="24"/>
        </w:rPr>
        <w:t>nter number of orientation sets. Typically only 1 set is used.</w:t>
      </w:r>
    </w:p>
    <w:p w14:paraId="418491DD" w14:textId="77777777" w:rsidR="00C90F0C" w:rsidRDefault="008D5E5F" w:rsidP="00105A94">
      <w:pPr>
        <w:spacing w:after="0"/>
        <w:ind w:left="284" w:hanging="284"/>
        <w:jc w:val="both"/>
        <w:rPr>
          <w:sz w:val="24"/>
          <w:szCs w:val="24"/>
        </w:rPr>
      </w:pPr>
      <w:r>
        <w:rPr>
          <w:sz w:val="24"/>
          <w:szCs w:val="24"/>
        </w:rPr>
        <w:t>12: Assigning orientation sets: Enter fraction for set 1. The value entered is the fraction of the orientations to be used from the file. Typically the fraction is 1.</w:t>
      </w:r>
    </w:p>
    <w:p w14:paraId="15DC98FD" w14:textId="77777777" w:rsidR="008D5E5F" w:rsidRDefault="00B3138E" w:rsidP="00105A94">
      <w:pPr>
        <w:spacing w:after="0"/>
        <w:ind w:left="284" w:hanging="284"/>
        <w:jc w:val="both"/>
        <w:rPr>
          <w:sz w:val="24"/>
          <w:szCs w:val="24"/>
        </w:rPr>
      </w:pPr>
      <w:r>
        <w:rPr>
          <w:sz w:val="24"/>
          <w:szCs w:val="24"/>
        </w:rPr>
        <w:t>13: Empty line (necessary).</w:t>
      </w:r>
    </w:p>
    <w:p w14:paraId="4AE5E33F" w14:textId="77777777" w:rsidR="00432407" w:rsidRDefault="008D5E5F" w:rsidP="00105A94">
      <w:pPr>
        <w:spacing w:after="0"/>
        <w:ind w:left="284" w:hanging="284"/>
        <w:jc w:val="both"/>
        <w:rPr>
          <w:sz w:val="24"/>
          <w:szCs w:val="24"/>
        </w:rPr>
      </w:pPr>
      <w:r>
        <w:rPr>
          <w:sz w:val="24"/>
          <w:szCs w:val="24"/>
        </w:rPr>
        <w:t>14: Name of .</w:t>
      </w:r>
      <w:proofErr w:type="spellStart"/>
      <w:r>
        <w:rPr>
          <w:sz w:val="24"/>
          <w:szCs w:val="24"/>
        </w:rPr>
        <w:t>ori</w:t>
      </w:r>
      <w:proofErr w:type="spellEnd"/>
      <w:r>
        <w:rPr>
          <w:sz w:val="24"/>
          <w:szCs w:val="24"/>
        </w:rPr>
        <w:t xml:space="preserve"> file</w:t>
      </w:r>
      <w:r w:rsidR="00C16FA1">
        <w:rPr>
          <w:sz w:val="24"/>
          <w:szCs w:val="24"/>
        </w:rPr>
        <w:t xml:space="preserve"> (exclude “.</w:t>
      </w:r>
      <w:proofErr w:type="spellStart"/>
      <w:r w:rsidR="00C16FA1">
        <w:rPr>
          <w:sz w:val="24"/>
          <w:szCs w:val="24"/>
        </w:rPr>
        <w:t>ori</w:t>
      </w:r>
      <w:proofErr w:type="spellEnd"/>
      <w:r w:rsidR="00C16FA1">
        <w:rPr>
          <w:sz w:val="24"/>
          <w:szCs w:val="24"/>
        </w:rPr>
        <w:t>” extension from the filename)</w:t>
      </w:r>
      <w:r>
        <w:rPr>
          <w:sz w:val="24"/>
          <w:szCs w:val="24"/>
        </w:rPr>
        <w:t xml:space="preserve">. </w:t>
      </w:r>
      <w:r w:rsidR="00432407">
        <w:rPr>
          <w:sz w:val="24"/>
          <w:szCs w:val="24"/>
        </w:rPr>
        <w:t>The .</w:t>
      </w:r>
      <w:proofErr w:type="spellStart"/>
      <w:r w:rsidR="00432407">
        <w:rPr>
          <w:sz w:val="24"/>
          <w:szCs w:val="24"/>
        </w:rPr>
        <w:t>ori</w:t>
      </w:r>
      <w:proofErr w:type="spellEnd"/>
      <w:r w:rsidR="00432407">
        <w:rPr>
          <w:sz w:val="24"/>
          <w:szCs w:val="24"/>
        </w:rPr>
        <w:t xml:space="preserve"> file should be placed in the folder:</w:t>
      </w:r>
      <w:r w:rsidR="00B3138E">
        <w:rPr>
          <w:sz w:val="24"/>
          <w:szCs w:val="24"/>
        </w:rPr>
        <w:t xml:space="preserve"> /</w:t>
      </w:r>
      <w:r w:rsidR="00432407" w:rsidRPr="00432407">
        <w:rPr>
          <w:sz w:val="24"/>
          <w:szCs w:val="24"/>
        </w:rPr>
        <w:t>home/</w:t>
      </w:r>
      <w:r w:rsidR="00432407">
        <w:rPr>
          <w:sz w:val="24"/>
          <w:szCs w:val="24"/>
        </w:rPr>
        <w:t>username</w:t>
      </w:r>
      <w:r w:rsidR="00432407" w:rsidRPr="00432407">
        <w:rPr>
          <w:sz w:val="24"/>
          <w:szCs w:val="24"/>
        </w:rPr>
        <w:t>/CPFEM/Orientations/</w:t>
      </w:r>
      <w:r w:rsidR="00881303">
        <w:rPr>
          <w:sz w:val="24"/>
          <w:szCs w:val="24"/>
        </w:rPr>
        <w:t xml:space="preserve">. </w:t>
      </w:r>
    </w:p>
    <w:p w14:paraId="704BD0B5" w14:textId="77777777" w:rsidR="0001471C" w:rsidRDefault="0001471C" w:rsidP="00105A94">
      <w:pPr>
        <w:spacing w:after="0"/>
        <w:ind w:left="284" w:hanging="284"/>
        <w:jc w:val="both"/>
        <w:rPr>
          <w:sz w:val="24"/>
          <w:szCs w:val="24"/>
        </w:rPr>
      </w:pPr>
      <w:r>
        <w:rPr>
          <w:sz w:val="24"/>
          <w:szCs w:val="24"/>
        </w:rPr>
        <w:t>15</w:t>
      </w:r>
      <w:commentRangeStart w:id="15"/>
      <w:r>
        <w:rPr>
          <w:sz w:val="24"/>
          <w:szCs w:val="24"/>
        </w:rPr>
        <w:t xml:space="preserve">: </w:t>
      </w:r>
      <w:r w:rsidR="00A4663A">
        <w:rPr>
          <w:sz w:val="24"/>
          <w:szCs w:val="24"/>
        </w:rPr>
        <w:t>Number of property sets. Define how many .</w:t>
      </w:r>
      <w:proofErr w:type="spellStart"/>
      <w:r w:rsidR="00A4663A">
        <w:rPr>
          <w:sz w:val="24"/>
          <w:szCs w:val="24"/>
        </w:rPr>
        <w:t>ori</w:t>
      </w:r>
      <w:proofErr w:type="spellEnd"/>
      <w:r w:rsidR="00A4663A">
        <w:rPr>
          <w:sz w:val="24"/>
          <w:szCs w:val="24"/>
        </w:rPr>
        <w:t xml:space="preserve"> files will be given as input</w:t>
      </w:r>
      <w:r w:rsidR="0066574E">
        <w:rPr>
          <w:sz w:val="24"/>
          <w:szCs w:val="24"/>
        </w:rPr>
        <w:t xml:space="preserve"> (typically 1).</w:t>
      </w:r>
      <w:r w:rsidR="00C73B35" w:rsidRPr="00C73B35">
        <w:rPr>
          <w:sz w:val="24"/>
          <w:szCs w:val="24"/>
        </w:rPr>
        <w:t xml:space="preserve"> </w:t>
      </w:r>
      <w:r w:rsidR="00C73B35">
        <w:rPr>
          <w:sz w:val="24"/>
          <w:szCs w:val="24"/>
        </w:rPr>
        <w:t>This option only appears when the “File orientations (4)” is chosen in line 10.</w:t>
      </w:r>
      <w:commentRangeEnd w:id="15"/>
      <w:r w:rsidR="00D83362">
        <w:rPr>
          <w:rStyle w:val="CommentReference"/>
        </w:rPr>
        <w:commentReference w:id="15"/>
      </w:r>
    </w:p>
    <w:p w14:paraId="2792B461" w14:textId="77777777" w:rsidR="00A4663A" w:rsidRDefault="00A4663A" w:rsidP="00105A94">
      <w:pPr>
        <w:spacing w:after="0"/>
        <w:ind w:left="284" w:hanging="284"/>
        <w:jc w:val="both"/>
        <w:rPr>
          <w:sz w:val="24"/>
          <w:szCs w:val="24"/>
        </w:rPr>
      </w:pPr>
      <w:r>
        <w:rPr>
          <w:sz w:val="24"/>
          <w:szCs w:val="24"/>
        </w:rPr>
        <w:t xml:space="preserve">16: </w:t>
      </w:r>
      <w:r w:rsidR="00B3138E">
        <w:rPr>
          <w:sz w:val="24"/>
          <w:szCs w:val="24"/>
        </w:rPr>
        <w:t>Empty line (necessary).</w:t>
      </w:r>
    </w:p>
    <w:p w14:paraId="421EB432" w14:textId="77777777" w:rsidR="0066574E" w:rsidRDefault="0066574E" w:rsidP="00105A94">
      <w:pPr>
        <w:spacing w:after="0"/>
        <w:ind w:left="284" w:hanging="284"/>
        <w:jc w:val="both"/>
        <w:rPr>
          <w:sz w:val="24"/>
          <w:szCs w:val="24"/>
        </w:rPr>
      </w:pPr>
      <w:r>
        <w:rPr>
          <w:sz w:val="24"/>
          <w:szCs w:val="24"/>
        </w:rPr>
        <w:t>17: Name of material file</w:t>
      </w:r>
      <w:r w:rsidR="004C502C">
        <w:rPr>
          <w:sz w:val="24"/>
          <w:szCs w:val="24"/>
        </w:rPr>
        <w:t xml:space="preserve"> (exclude the “.</w:t>
      </w:r>
      <w:proofErr w:type="spellStart"/>
      <w:r w:rsidR="004C502C">
        <w:rPr>
          <w:sz w:val="24"/>
          <w:szCs w:val="24"/>
        </w:rPr>
        <w:t>fmt</w:t>
      </w:r>
      <w:proofErr w:type="spellEnd"/>
      <w:r w:rsidR="004C502C">
        <w:rPr>
          <w:sz w:val="24"/>
          <w:szCs w:val="24"/>
        </w:rPr>
        <w:t>” extension from the filename)</w:t>
      </w:r>
      <w:r>
        <w:rPr>
          <w:sz w:val="24"/>
          <w:szCs w:val="24"/>
        </w:rPr>
        <w:t>. The .</w:t>
      </w:r>
      <w:proofErr w:type="spellStart"/>
      <w:r>
        <w:rPr>
          <w:sz w:val="24"/>
          <w:szCs w:val="24"/>
        </w:rPr>
        <w:t>fmt</w:t>
      </w:r>
      <w:proofErr w:type="spellEnd"/>
      <w:r>
        <w:rPr>
          <w:sz w:val="24"/>
          <w:szCs w:val="24"/>
        </w:rPr>
        <w:t xml:space="preserve"> file should be placed in the folder: </w:t>
      </w:r>
      <w:r w:rsidRPr="0066574E">
        <w:rPr>
          <w:sz w:val="24"/>
          <w:szCs w:val="24"/>
        </w:rPr>
        <w:t>/home/</w:t>
      </w:r>
      <w:r>
        <w:rPr>
          <w:sz w:val="24"/>
          <w:szCs w:val="24"/>
        </w:rPr>
        <w:t>username</w:t>
      </w:r>
      <w:r w:rsidRPr="0066574E">
        <w:rPr>
          <w:sz w:val="24"/>
          <w:szCs w:val="24"/>
        </w:rPr>
        <w:t>/CPFEM/Materials/</w:t>
      </w:r>
    </w:p>
    <w:p w14:paraId="2EF3BC87" w14:textId="77777777" w:rsidR="00D3140D" w:rsidRDefault="00D3140D" w:rsidP="00105A94">
      <w:pPr>
        <w:spacing w:after="0"/>
        <w:ind w:left="284" w:hanging="284"/>
        <w:jc w:val="both"/>
        <w:rPr>
          <w:sz w:val="24"/>
          <w:szCs w:val="24"/>
        </w:rPr>
      </w:pPr>
      <w:r>
        <w:rPr>
          <w:sz w:val="24"/>
          <w:szCs w:val="24"/>
        </w:rPr>
        <w:t>18</w:t>
      </w:r>
      <w:r w:rsidR="0066574E">
        <w:rPr>
          <w:sz w:val="24"/>
          <w:szCs w:val="24"/>
        </w:rPr>
        <w:t>:</w:t>
      </w:r>
      <w:r>
        <w:rPr>
          <w:sz w:val="24"/>
          <w:szCs w:val="24"/>
        </w:rPr>
        <w:t xml:space="preserve"> </w:t>
      </w:r>
      <w:r w:rsidRPr="00D3140D">
        <w:rPr>
          <w:sz w:val="24"/>
          <w:szCs w:val="24"/>
        </w:rPr>
        <w:t>Make initial slip resistance equal?</w:t>
      </w:r>
      <w:r>
        <w:rPr>
          <w:sz w:val="24"/>
          <w:szCs w:val="24"/>
        </w:rPr>
        <w:t xml:space="preserve"> </w:t>
      </w:r>
      <w:r w:rsidR="00C73B35">
        <w:rPr>
          <w:sz w:val="24"/>
          <w:szCs w:val="24"/>
        </w:rPr>
        <w:t>(</w:t>
      </w:r>
      <w:proofErr w:type="gramStart"/>
      <w:r w:rsidR="00C73B35">
        <w:rPr>
          <w:sz w:val="24"/>
          <w:szCs w:val="24"/>
        </w:rPr>
        <w:t>y</w:t>
      </w:r>
      <w:proofErr w:type="gramEnd"/>
      <w:r w:rsidR="00C73B35">
        <w:rPr>
          <w:sz w:val="24"/>
          <w:szCs w:val="24"/>
        </w:rPr>
        <w:t xml:space="preserve">/n) </w:t>
      </w:r>
      <w:r>
        <w:rPr>
          <w:sz w:val="24"/>
          <w:szCs w:val="24"/>
        </w:rPr>
        <w:t>Typically ye</w:t>
      </w:r>
      <w:r w:rsidR="00C73B35">
        <w:rPr>
          <w:sz w:val="24"/>
          <w:szCs w:val="24"/>
        </w:rPr>
        <w:t>s.</w:t>
      </w:r>
    </w:p>
    <w:p w14:paraId="57946321" w14:textId="77777777" w:rsidR="00D3140D" w:rsidRDefault="00D3140D" w:rsidP="00105A94">
      <w:pPr>
        <w:spacing w:after="0"/>
        <w:ind w:left="284" w:hanging="284"/>
        <w:jc w:val="both"/>
        <w:rPr>
          <w:sz w:val="24"/>
          <w:szCs w:val="24"/>
        </w:rPr>
      </w:pPr>
      <w:r>
        <w:rPr>
          <w:sz w:val="24"/>
          <w:szCs w:val="24"/>
        </w:rPr>
        <w:t xml:space="preserve">19: Enter initial slip resistance. This value is close to the ratio of yield stress divided by the Taylor factor, but it can be altered accordingly </w:t>
      </w:r>
      <w:r w:rsidR="00C73B35">
        <w:rPr>
          <w:sz w:val="24"/>
          <w:szCs w:val="24"/>
        </w:rPr>
        <w:t>by</w:t>
      </w:r>
      <w:r>
        <w:rPr>
          <w:sz w:val="24"/>
          <w:szCs w:val="24"/>
        </w:rPr>
        <w:t xml:space="preserve"> fit</w:t>
      </w:r>
      <w:r w:rsidR="00C73B35">
        <w:rPr>
          <w:sz w:val="24"/>
          <w:szCs w:val="24"/>
        </w:rPr>
        <w:t>ting</w:t>
      </w:r>
      <w:r>
        <w:rPr>
          <w:sz w:val="24"/>
          <w:szCs w:val="24"/>
        </w:rPr>
        <w:t xml:space="preserve"> the predicted </w:t>
      </w:r>
      <w:r w:rsidR="00C73B35">
        <w:rPr>
          <w:sz w:val="24"/>
          <w:szCs w:val="24"/>
        </w:rPr>
        <w:t xml:space="preserve">stress-strain </w:t>
      </w:r>
      <w:r>
        <w:rPr>
          <w:sz w:val="24"/>
          <w:szCs w:val="24"/>
        </w:rPr>
        <w:t>curve to the experimental</w:t>
      </w:r>
      <w:r w:rsidR="00C73B35">
        <w:rPr>
          <w:sz w:val="24"/>
          <w:szCs w:val="24"/>
        </w:rPr>
        <w:t xml:space="preserve"> one</w:t>
      </w:r>
      <w:r>
        <w:rPr>
          <w:sz w:val="24"/>
          <w:szCs w:val="24"/>
        </w:rPr>
        <w:t>.</w:t>
      </w:r>
    </w:p>
    <w:p w14:paraId="72ABCBE4" w14:textId="77777777" w:rsidR="0066574E" w:rsidRDefault="0066574E" w:rsidP="00105A94">
      <w:pPr>
        <w:spacing w:after="0"/>
        <w:ind w:left="284" w:hanging="284"/>
        <w:jc w:val="both"/>
        <w:rPr>
          <w:sz w:val="24"/>
          <w:szCs w:val="24"/>
        </w:rPr>
      </w:pPr>
      <w:r>
        <w:rPr>
          <w:sz w:val="24"/>
          <w:szCs w:val="24"/>
        </w:rPr>
        <w:t xml:space="preserve"> </w:t>
      </w:r>
      <w:r w:rsidR="00D3140D">
        <w:rPr>
          <w:sz w:val="24"/>
          <w:szCs w:val="24"/>
        </w:rPr>
        <w:t xml:space="preserve">20: Set a fraction to elastic only? </w:t>
      </w:r>
      <w:r w:rsidR="00C73B35">
        <w:rPr>
          <w:sz w:val="24"/>
          <w:szCs w:val="24"/>
        </w:rPr>
        <w:t>(</w:t>
      </w:r>
      <w:proofErr w:type="gramStart"/>
      <w:r w:rsidR="00C73B35">
        <w:rPr>
          <w:sz w:val="24"/>
          <w:szCs w:val="24"/>
        </w:rPr>
        <w:t>y</w:t>
      </w:r>
      <w:proofErr w:type="gramEnd"/>
      <w:r w:rsidR="00C73B35">
        <w:rPr>
          <w:sz w:val="24"/>
          <w:szCs w:val="24"/>
        </w:rPr>
        <w:t xml:space="preserve">/n) </w:t>
      </w:r>
      <w:r w:rsidR="00D3140D">
        <w:rPr>
          <w:sz w:val="24"/>
          <w:szCs w:val="24"/>
        </w:rPr>
        <w:t>Specify if the elastic stress-strain region will be modelled with a certain number of points out of the total points used. More points can be allocated for better determination of the elastic region.</w:t>
      </w:r>
    </w:p>
    <w:p w14:paraId="43B9E10A" w14:textId="77777777" w:rsidR="00D3140D" w:rsidRDefault="00D3140D" w:rsidP="00105A94">
      <w:pPr>
        <w:spacing w:after="0"/>
        <w:ind w:left="284" w:hanging="284"/>
        <w:jc w:val="both"/>
        <w:rPr>
          <w:sz w:val="24"/>
          <w:szCs w:val="24"/>
        </w:rPr>
      </w:pPr>
      <w:r>
        <w:rPr>
          <w:sz w:val="24"/>
          <w:szCs w:val="24"/>
        </w:rPr>
        <w:t xml:space="preserve">21: </w:t>
      </w:r>
      <w:r w:rsidR="00C73B35">
        <w:rPr>
          <w:sz w:val="24"/>
          <w:szCs w:val="24"/>
        </w:rPr>
        <w:t>Size of increments (</w:t>
      </w:r>
      <w:r w:rsidR="00C73B35">
        <w:rPr>
          <w:sz w:val="24"/>
          <w:szCs w:val="24"/>
          <w:lang w:val="el-GR"/>
        </w:rPr>
        <w:t>ε</w:t>
      </w:r>
      <w:r w:rsidR="00C73B35" w:rsidRPr="00C73B35">
        <w:rPr>
          <w:sz w:val="24"/>
          <w:szCs w:val="24"/>
          <w:vertAlign w:val="subscript"/>
        </w:rPr>
        <w:t>11</w:t>
      </w:r>
      <w:r w:rsidR="00C73B35">
        <w:rPr>
          <w:sz w:val="24"/>
          <w:szCs w:val="24"/>
        </w:rPr>
        <w:t xml:space="preserve"> and</w:t>
      </w:r>
      <w:r w:rsidR="00C73B35" w:rsidRPr="00C73B35">
        <w:rPr>
          <w:sz w:val="24"/>
          <w:szCs w:val="24"/>
        </w:rPr>
        <w:t xml:space="preserve"> </w:t>
      </w:r>
      <w:r w:rsidR="00C73B35">
        <w:rPr>
          <w:sz w:val="24"/>
          <w:szCs w:val="24"/>
          <w:lang w:val="el-GR"/>
        </w:rPr>
        <w:t>ε</w:t>
      </w:r>
      <w:r w:rsidR="00C73B35" w:rsidRPr="00C73B35">
        <w:rPr>
          <w:sz w:val="24"/>
          <w:szCs w:val="24"/>
          <w:vertAlign w:val="subscript"/>
        </w:rPr>
        <w:t>13</w:t>
      </w:r>
      <w:r w:rsidR="00C73B35">
        <w:rPr>
          <w:sz w:val="24"/>
          <w:szCs w:val="24"/>
        </w:rPr>
        <w:t>). Positive values for tension, negative for compression</w:t>
      </w:r>
      <w:r w:rsidR="005C540D">
        <w:rPr>
          <w:sz w:val="24"/>
          <w:szCs w:val="24"/>
        </w:rPr>
        <w:t xml:space="preserve"> and rolling</w:t>
      </w:r>
      <w:r w:rsidR="00C73B35">
        <w:rPr>
          <w:sz w:val="24"/>
          <w:szCs w:val="24"/>
        </w:rPr>
        <w:t>.</w:t>
      </w:r>
    </w:p>
    <w:p w14:paraId="4CFB162C" w14:textId="77777777" w:rsidR="00C73B35" w:rsidRDefault="00C73B35" w:rsidP="00105A94">
      <w:pPr>
        <w:spacing w:after="0"/>
        <w:ind w:left="284" w:hanging="284"/>
        <w:jc w:val="both"/>
        <w:rPr>
          <w:sz w:val="24"/>
          <w:szCs w:val="24"/>
        </w:rPr>
      </w:pPr>
      <w:r>
        <w:rPr>
          <w:sz w:val="24"/>
          <w:szCs w:val="24"/>
        </w:rPr>
        <w:t>22: Number of increments (max 2000). Adjust according to the increment size to get the desired final strain.</w:t>
      </w:r>
    </w:p>
    <w:p w14:paraId="578E7225" w14:textId="77777777" w:rsidR="00C73B35" w:rsidRDefault="00C73B35" w:rsidP="00105A94">
      <w:pPr>
        <w:spacing w:after="0"/>
        <w:ind w:left="284" w:hanging="284"/>
        <w:jc w:val="both"/>
        <w:rPr>
          <w:sz w:val="24"/>
          <w:szCs w:val="24"/>
        </w:rPr>
      </w:pPr>
      <w:r>
        <w:rPr>
          <w:sz w:val="24"/>
          <w:szCs w:val="24"/>
        </w:rPr>
        <w:t>23: Contraction ratio. Typically 0.</w:t>
      </w:r>
    </w:p>
    <w:p w14:paraId="0EBDDF52" w14:textId="77777777" w:rsidR="00C73B35" w:rsidRDefault="00C73B35" w:rsidP="00105A94">
      <w:pPr>
        <w:spacing w:after="0"/>
        <w:ind w:left="284" w:hanging="284"/>
        <w:jc w:val="both"/>
        <w:rPr>
          <w:sz w:val="24"/>
          <w:szCs w:val="24"/>
        </w:rPr>
      </w:pPr>
      <w:r>
        <w:rPr>
          <w:sz w:val="24"/>
          <w:szCs w:val="24"/>
        </w:rPr>
        <w:lastRenderedPageBreak/>
        <w:t xml:space="preserve">24-26: Set tied node conditions for </w:t>
      </w:r>
      <w:proofErr w:type="spellStart"/>
      <w:r>
        <w:rPr>
          <w:sz w:val="24"/>
          <w:szCs w:val="24"/>
        </w:rPr>
        <w:t>x</w:t>
      </w:r>
      <w:proofErr w:type="gramStart"/>
      <w:r>
        <w:rPr>
          <w:sz w:val="24"/>
          <w:szCs w:val="24"/>
        </w:rPr>
        <w:t>,y,z</w:t>
      </w:r>
      <w:proofErr w:type="spellEnd"/>
      <w:proofErr w:type="gramEnd"/>
      <w:r>
        <w:rPr>
          <w:sz w:val="24"/>
          <w:szCs w:val="24"/>
        </w:rPr>
        <w:t>. (y/n) Typically no.</w:t>
      </w:r>
    </w:p>
    <w:p w14:paraId="252CF328" w14:textId="77777777" w:rsidR="00C73B35" w:rsidRPr="00C73B35" w:rsidRDefault="00C73B35" w:rsidP="00105A94">
      <w:pPr>
        <w:spacing w:after="0"/>
        <w:ind w:left="284" w:hanging="284"/>
        <w:jc w:val="both"/>
        <w:rPr>
          <w:sz w:val="24"/>
          <w:szCs w:val="24"/>
        </w:rPr>
      </w:pPr>
      <w:r>
        <w:rPr>
          <w:sz w:val="24"/>
          <w:szCs w:val="24"/>
        </w:rPr>
        <w:t>27: Name of file that the model calls to allocate output</w:t>
      </w:r>
      <w:r w:rsidR="00677937">
        <w:rPr>
          <w:sz w:val="24"/>
          <w:szCs w:val="24"/>
        </w:rPr>
        <w:t>.</w:t>
      </w:r>
    </w:p>
    <w:p w14:paraId="4878F902" w14:textId="77777777" w:rsidR="00432407" w:rsidRDefault="00432407" w:rsidP="00105A94">
      <w:pPr>
        <w:spacing w:after="0"/>
        <w:jc w:val="both"/>
        <w:rPr>
          <w:sz w:val="24"/>
          <w:szCs w:val="24"/>
        </w:rPr>
      </w:pPr>
    </w:p>
    <w:p w14:paraId="63F59366" w14:textId="77777777" w:rsidR="00432407" w:rsidRDefault="00432407" w:rsidP="00105A94">
      <w:pPr>
        <w:spacing w:after="0"/>
        <w:jc w:val="both"/>
        <w:rPr>
          <w:sz w:val="24"/>
          <w:szCs w:val="24"/>
        </w:rPr>
      </w:pPr>
    </w:p>
    <w:p w14:paraId="5F248971" w14:textId="77777777" w:rsidR="006859E4" w:rsidRDefault="00432407" w:rsidP="00105A94">
      <w:pPr>
        <w:spacing w:after="0"/>
        <w:jc w:val="both"/>
        <w:rPr>
          <w:sz w:val="24"/>
          <w:szCs w:val="24"/>
        </w:rPr>
      </w:pPr>
      <w:r>
        <w:rPr>
          <w:sz w:val="24"/>
          <w:szCs w:val="24"/>
        </w:rPr>
        <w:t>N.B.:</w:t>
      </w:r>
      <w:r w:rsidR="006859E4">
        <w:rPr>
          <w:sz w:val="24"/>
          <w:szCs w:val="24"/>
        </w:rPr>
        <w:t xml:space="preserve"> Any </w:t>
      </w:r>
      <w:r w:rsidR="008D5E5F">
        <w:rPr>
          <w:sz w:val="24"/>
          <w:szCs w:val="24"/>
        </w:rPr>
        <w:t>empty lines</w:t>
      </w:r>
      <w:r w:rsidR="006859E4">
        <w:rPr>
          <w:sz w:val="24"/>
          <w:szCs w:val="24"/>
        </w:rPr>
        <w:t xml:space="preserve"> appearing in the </w:t>
      </w:r>
      <w:proofErr w:type="spellStart"/>
      <w:r w:rsidR="006859E4">
        <w:rPr>
          <w:sz w:val="24"/>
          <w:szCs w:val="24"/>
        </w:rPr>
        <w:t>prein</w:t>
      </w:r>
      <w:proofErr w:type="spellEnd"/>
      <w:r w:rsidR="006859E4">
        <w:rPr>
          <w:sz w:val="24"/>
          <w:szCs w:val="24"/>
        </w:rPr>
        <w:t xml:space="preserve"> file are important and should not be removed, as this is how the file is read during execution.</w:t>
      </w:r>
    </w:p>
    <w:p w14:paraId="17B9A8A4" w14:textId="77777777" w:rsidR="006859E4" w:rsidRDefault="006859E4" w:rsidP="00105A94">
      <w:pPr>
        <w:spacing w:after="0"/>
        <w:jc w:val="both"/>
        <w:rPr>
          <w:sz w:val="24"/>
          <w:szCs w:val="24"/>
        </w:rPr>
      </w:pPr>
    </w:p>
    <w:p w14:paraId="48876755" w14:textId="77777777" w:rsidR="00836794" w:rsidRPr="0040664A" w:rsidRDefault="00836794" w:rsidP="00105A94">
      <w:pPr>
        <w:spacing w:after="120"/>
        <w:jc w:val="both"/>
        <w:outlineLvl w:val="0"/>
        <w:rPr>
          <w:b/>
          <w:sz w:val="24"/>
          <w:szCs w:val="24"/>
          <w:u w:val="single"/>
        </w:rPr>
      </w:pPr>
      <w:r w:rsidRPr="0040664A">
        <w:rPr>
          <w:b/>
          <w:sz w:val="24"/>
          <w:szCs w:val="24"/>
          <w:u w:val="single"/>
        </w:rPr>
        <w:t xml:space="preserve">If </w:t>
      </w:r>
      <w:r w:rsidR="00C946A2">
        <w:rPr>
          <w:b/>
          <w:sz w:val="24"/>
          <w:szCs w:val="24"/>
          <w:u w:val="single"/>
        </w:rPr>
        <w:t xml:space="preserve">input </w:t>
      </w:r>
      <w:r w:rsidRPr="0040664A">
        <w:rPr>
          <w:b/>
          <w:sz w:val="24"/>
          <w:szCs w:val="24"/>
          <w:u w:val="single"/>
        </w:rPr>
        <w:t>files are not accepted by code</w:t>
      </w:r>
    </w:p>
    <w:p w14:paraId="0D93F3DC" w14:textId="77777777" w:rsidR="00836794" w:rsidRDefault="0040664A" w:rsidP="00105A94">
      <w:pPr>
        <w:spacing w:after="0"/>
        <w:jc w:val="both"/>
        <w:rPr>
          <w:sz w:val="24"/>
          <w:szCs w:val="24"/>
        </w:rPr>
      </w:pPr>
      <w:r>
        <w:rPr>
          <w:sz w:val="24"/>
          <w:szCs w:val="24"/>
        </w:rPr>
        <w:t xml:space="preserve">If the </w:t>
      </w:r>
      <w:r w:rsidR="00C946A2">
        <w:rPr>
          <w:sz w:val="24"/>
          <w:szCs w:val="24"/>
        </w:rPr>
        <w:t>.</w:t>
      </w:r>
      <w:proofErr w:type="spellStart"/>
      <w:r w:rsidR="00C946A2">
        <w:rPr>
          <w:sz w:val="24"/>
          <w:szCs w:val="24"/>
        </w:rPr>
        <w:t>fmt</w:t>
      </w:r>
      <w:proofErr w:type="spellEnd"/>
      <w:r w:rsidR="00C946A2">
        <w:rPr>
          <w:sz w:val="24"/>
          <w:szCs w:val="24"/>
        </w:rPr>
        <w:t xml:space="preserve"> or .</w:t>
      </w:r>
      <w:proofErr w:type="spellStart"/>
      <w:r w:rsidR="00C946A2">
        <w:rPr>
          <w:sz w:val="24"/>
          <w:szCs w:val="24"/>
        </w:rPr>
        <w:t>ori</w:t>
      </w:r>
      <w:proofErr w:type="spellEnd"/>
      <w:r w:rsidR="00C946A2">
        <w:rPr>
          <w:sz w:val="24"/>
          <w:szCs w:val="24"/>
        </w:rPr>
        <w:t xml:space="preserve"> </w:t>
      </w:r>
      <w:r>
        <w:rPr>
          <w:sz w:val="24"/>
          <w:szCs w:val="24"/>
        </w:rPr>
        <w:t>files appear correct but are not accepted by the code, u</w:t>
      </w:r>
      <w:r w:rsidR="00836794">
        <w:rPr>
          <w:sz w:val="24"/>
          <w:szCs w:val="24"/>
        </w:rPr>
        <w:t>se the command dos2unix</w:t>
      </w:r>
      <w:r>
        <w:rPr>
          <w:sz w:val="24"/>
          <w:szCs w:val="24"/>
        </w:rPr>
        <w:t xml:space="preserve"> in the </w:t>
      </w:r>
      <w:r w:rsidR="00B3138E">
        <w:rPr>
          <w:sz w:val="24"/>
          <w:szCs w:val="24"/>
        </w:rPr>
        <w:t>B</w:t>
      </w:r>
      <w:r>
        <w:rPr>
          <w:sz w:val="24"/>
          <w:szCs w:val="24"/>
        </w:rPr>
        <w:t>ash command window after navigating</w:t>
      </w:r>
      <w:r w:rsidR="00836794">
        <w:rPr>
          <w:sz w:val="24"/>
          <w:szCs w:val="24"/>
        </w:rPr>
        <w:t xml:space="preserve"> in</w:t>
      </w:r>
      <w:r>
        <w:rPr>
          <w:sz w:val="24"/>
          <w:szCs w:val="24"/>
        </w:rPr>
        <w:t>to</w:t>
      </w:r>
      <w:r w:rsidR="00836794">
        <w:rPr>
          <w:sz w:val="24"/>
          <w:szCs w:val="24"/>
        </w:rPr>
        <w:t xml:space="preserve"> the directory</w:t>
      </w:r>
      <w:r>
        <w:rPr>
          <w:sz w:val="24"/>
          <w:szCs w:val="24"/>
        </w:rPr>
        <w:t xml:space="preserve"> where the particular file is located</w:t>
      </w:r>
      <w:r w:rsidR="00C946A2">
        <w:rPr>
          <w:sz w:val="24"/>
          <w:szCs w:val="24"/>
        </w:rPr>
        <w:t xml:space="preserve"> </w:t>
      </w:r>
      <w:r>
        <w:rPr>
          <w:sz w:val="24"/>
          <w:szCs w:val="24"/>
        </w:rPr>
        <w:t>(cd x/x</w:t>
      </w:r>
      <w:proofErr w:type="gramStart"/>
      <w:r>
        <w:rPr>
          <w:sz w:val="24"/>
          <w:szCs w:val="24"/>
        </w:rPr>
        <w:t>/  )</w:t>
      </w:r>
      <w:proofErr w:type="gramEnd"/>
      <w:r w:rsidR="00C946A2">
        <w:rPr>
          <w:sz w:val="24"/>
          <w:szCs w:val="24"/>
        </w:rPr>
        <w:t>.</w:t>
      </w:r>
    </w:p>
    <w:p w14:paraId="7FFEF970" w14:textId="77777777" w:rsidR="0040664A" w:rsidRDefault="0040664A" w:rsidP="00105A94">
      <w:pPr>
        <w:spacing w:after="0"/>
        <w:jc w:val="both"/>
        <w:rPr>
          <w:sz w:val="24"/>
          <w:szCs w:val="24"/>
        </w:rPr>
      </w:pPr>
      <w:r>
        <w:rPr>
          <w:sz w:val="24"/>
          <w:szCs w:val="24"/>
        </w:rPr>
        <w:t>e.g. dos2unix *.</w:t>
      </w:r>
      <w:proofErr w:type="spellStart"/>
      <w:r w:rsidR="00C946A2">
        <w:rPr>
          <w:sz w:val="24"/>
          <w:szCs w:val="24"/>
        </w:rPr>
        <w:t>fmt</w:t>
      </w:r>
      <w:proofErr w:type="spellEnd"/>
      <w:r>
        <w:rPr>
          <w:sz w:val="24"/>
          <w:szCs w:val="24"/>
        </w:rPr>
        <w:tab/>
      </w:r>
      <w:r w:rsidR="00C946A2">
        <w:rPr>
          <w:sz w:val="24"/>
          <w:szCs w:val="24"/>
        </w:rPr>
        <w:t>will convert all .</w:t>
      </w:r>
      <w:proofErr w:type="spellStart"/>
      <w:r w:rsidR="00C946A2">
        <w:rPr>
          <w:sz w:val="24"/>
          <w:szCs w:val="24"/>
        </w:rPr>
        <w:t>fmt</w:t>
      </w:r>
      <w:proofErr w:type="spellEnd"/>
      <w:r>
        <w:rPr>
          <w:sz w:val="24"/>
          <w:szCs w:val="24"/>
        </w:rPr>
        <w:t xml:space="preserve"> files within the current folder you are in.</w:t>
      </w:r>
    </w:p>
    <w:p w14:paraId="73B43891" w14:textId="77777777" w:rsidR="0040664A" w:rsidRDefault="0040664A" w:rsidP="00105A94">
      <w:pPr>
        <w:spacing w:after="0"/>
        <w:jc w:val="both"/>
        <w:rPr>
          <w:sz w:val="24"/>
          <w:szCs w:val="24"/>
        </w:rPr>
      </w:pPr>
    </w:p>
    <w:p w14:paraId="63EB0EAE" w14:textId="77777777" w:rsidR="00836794" w:rsidRDefault="00836794" w:rsidP="00105A94">
      <w:pPr>
        <w:spacing w:after="0"/>
        <w:jc w:val="both"/>
        <w:rPr>
          <w:sz w:val="24"/>
          <w:szCs w:val="24"/>
        </w:rPr>
      </w:pPr>
    </w:p>
    <w:p w14:paraId="4B9F1ABA" w14:textId="77777777" w:rsidR="008D0DB7" w:rsidRPr="00C576C1" w:rsidRDefault="008D0DB7" w:rsidP="00105A94">
      <w:pPr>
        <w:spacing w:after="120"/>
        <w:jc w:val="both"/>
        <w:outlineLvl w:val="0"/>
        <w:rPr>
          <w:b/>
          <w:sz w:val="24"/>
          <w:szCs w:val="24"/>
          <w:u w:val="single"/>
        </w:rPr>
      </w:pPr>
      <w:r>
        <w:rPr>
          <w:b/>
          <w:sz w:val="24"/>
          <w:szCs w:val="24"/>
          <w:u w:val="single"/>
        </w:rPr>
        <w:t>Model output</w:t>
      </w:r>
    </w:p>
    <w:p w14:paraId="31D13287" w14:textId="77777777" w:rsidR="004445BD" w:rsidRDefault="00C03AD1" w:rsidP="00105A94">
      <w:pPr>
        <w:spacing w:after="0"/>
        <w:jc w:val="both"/>
        <w:rPr>
          <w:sz w:val="24"/>
          <w:szCs w:val="24"/>
        </w:rPr>
      </w:pPr>
      <w:r>
        <w:rPr>
          <w:sz w:val="24"/>
          <w:szCs w:val="24"/>
        </w:rPr>
        <w:t>Files to be kept after running are:</w:t>
      </w:r>
    </w:p>
    <w:p w14:paraId="418C4088" w14:textId="77777777" w:rsidR="004445BD" w:rsidRDefault="00C03AD1" w:rsidP="00105A94">
      <w:pPr>
        <w:pStyle w:val="ListParagraph"/>
        <w:numPr>
          <w:ilvl w:val="0"/>
          <w:numId w:val="2"/>
        </w:numPr>
        <w:spacing w:after="0"/>
        <w:ind w:left="426"/>
        <w:jc w:val="both"/>
        <w:rPr>
          <w:sz w:val="24"/>
          <w:szCs w:val="24"/>
        </w:rPr>
      </w:pPr>
      <w:proofErr w:type="spellStart"/>
      <w:proofErr w:type="gramStart"/>
      <w:r w:rsidRPr="004445BD">
        <w:rPr>
          <w:sz w:val="24"/>
          <w:szCs w:val="24"/>
        </w:rPr>
        <w:t>gstressout</w:t>
      </w:r>
      <w:proofErr w:type="spellEnd"/>
      <w:proofErr w:type="gramEnd"/>
      <w:r w:rsidRPr="004445BD">
        <w:rPr>
          <w:sz w:val="24"/>
          <w:szCs w:val="24"/>
        </w:rPr>
        <w:t xml:space="preserve">: contains the predicted stress values. The corresponding strain values for the predicted stress-strain curve </w:t>
      </w:r>
      <w:r w:rsidR="004445BD" w:rsidRPr="004445BD">
        <w:rPr>
          <w:sz w:val="24"/>
          <w:szCs w:val="24"/>
        </w:rPr>
        <w:t>are calculated up to the final strain as increments of</w:t>
      </w:r>
      <w:r w:rsidRPr="004445BD">
        <w:rPr>
          <w:sz w:val="24"/>
          <w:szCs w:val="24"/>
        </w:rPr>
        <w:t xml:space="preserve"> </w:t>
      </w:r>
      <w:r w:rsidR="004445BD" w:rsidRPr="004445BD">
        <w:rPr>
          <w:sz w:val="24"/>
          <w:szCs w:val="24"/>
        </w:rPr>
        <w:t>magnitude equal to the final strain divided by the number of increments</w:t>
      </w:r>
      <w:r w:rsidRPr="004445BD">
        <w:rPr>
          <w:sz w:val="24"/>
          <w:szCs w:val="24"/>
        </w:rPr>
        <w:t>.</w:t>
      </w:r>
    </w:p>
    <w:p w14:paraId="3C9472EE" w14:textId="77777777" w:rsidR="004445BD" w:rsidRDefault="00677937" w:rsidP="00105A94">
      <w:pPr>
        <w:pStyle w:val="ListParagraph"/>
        <w:numPr>
          <w:ilvl w:val="0"/>
          <w:numId w:val="2"/>
        </w:numPr>
        <w:spacing w:after="0"/>
        <w:ind w:left="426"/>
        <w:jc w:val="both"/>
        <w:rPr>
          <w:sz w:val="24"/>
          <w:szCs w:val="24"/>
        </w:rPr>
      </w:pPr>
      <w:proofErr w:type="gramStart"/>
      <w:r>
        <w:rPr>
          <w:sz w:val="24"/>
          <w:szCs w:val="24"/>
        </w:rPr>
        <w:t>output</w:t>
      </w:r>
      <w:proofErr w:type="gramEnd"/>
      <w:r>
        <w:rPr>
          <w:sz w:val="24"/>
          <w:szCs w:val="24"/>
        </w:rPr>
        <w:t>_name-2000</w:t>
      </w:r>
      <w:r w:rsidR="00595853">
        <w:rPr>
          <w:sz w:val="24"/>
          <w:szCs w:val="24"/>
        </w:rPr>
        <w:t>.csv (Excel file)</w:t>
      </w:r>
      <w:r>
        <w:rPr>
          <w:sz w:val="24"/>
          <w:szCs w:val="24"/>
        </w:rPr>
        <w:t xml:space="preserve">: contains the predicted Euler values. </w:t>
      </w:r>
      <w:proofErr w:type="gramStart"/>
      <w:r>
        <w:rPr>
          <w:sz w:val="24"/>
          <w:szCs w:val="24"/>
        </w:rPr>
        <w:t>A</w:t>
      </w:r>
      <w:proofErr w:type="gramEnd"/>
      <w:r>
        <w:rPr>
          <w:sz w:val="24"/>
          <w:szCs w:val="24"/>
        </w:rPr>
        <w:t xml:space="preserve"> .</w:t>
      </w:r>
      <w:proofErr w:type="spellStart"/>
      <w:r>
        <w:rPr>
          <w:sz w:val="24"/>
          <w:szCs w:val="24"/>
        </w:rPr>
        <w:t>ori</w:t>
      </w:r>
      <w:proofErr w:type="spellEnd"/>
      <w:r>
        <w:rPr>
          <w:sz w:val="24"/>
          <w:szCs w:val="24"/>
        </w:rPr>
        <w:t xml:space="preserve"> file can thus be created and the predicted texture can be plotted with appropriate software. The file name is given by the name specified in row 27 of the </w:t>
      </w:r>
      <w:proofErr w:type="spellStart"/>
      <w:r>
        <w:rPr>
          <w:sz w:val="24"/>
          <w:szCs w:val="24"/>
        </w:rPr>
        <w:t>prein</w:t>
      </w:r>
      <w:proofErr w:type="spellEnd"/>
      <w:r>
        <w:rPr>
          <w:sz w:val="24"/>
          <w:szCs w:val="24"/>
        </w:rPr>
        <w:t xml:space="preserve"> file. The last iteration is selected for the final texture. If the texture at another point of the curve is required, the corresponding file can be selected.</w:t>
      </w:r>
    </w:p>
    <w:p w14:paraId="2609DFEA" w14:textId="77777777" w:rsidR="00677937" w:rsidRPr="004445BD" w:rsidRDefault="00595853" w:rsidP="00105A94">
      <w:pPr>
        <w:pStyle w:val="ListParagraph"/>
        <w:numPr>
          <w:ilvl w:val="0"/>
          <w:numId w:val="2"/>
        </w:numPr>
        <w:spacing w:after="0"/>
        <w:ind w:left="426"/>
        <w:jc w:val="both"/>
        <w:rPr>
          <w:sz w:val="24"/>
          <w:szCs w:val="24"/>
        </w:rPr>
      </w:pPr>
      <w:proofErr w:type="gramStart"/>
      <w:r>
        <w:rPr>
          <w:sz w:val="24"/>
          <w:szCs w:val="24"/>
        </w:rPr>
        <w:t>output</w:t>
      </w:r>
      <w:proofErr w:type="gramEnd"/>
      <w:r>
        <w:rPr>
          <w:sz w:val="24"/>
          <w:szCs w:val="24"/>
        </w:rPr>
        <w:t>_name-2000.frs: this file is used as input for the post-processor Fasplot3.exe to visualise the results.</w:t>
      </w:r>
    </w:p>
    <w:p w14:paraId="63DFEA79" w14:textId="77777777" w:rsidR="008D0DB7" w:rsidRDefault="008D0DB7" w:rsidP="00105A94">
      <w:pPr>
        <w:spacing w:after="0"/>
        <w:jc w:val="both"/>
        <w:rPr>
          <w:sz w:val="24"/>
          <w:szCs w:val="24"/>
        </w:rPr>
      </w:pPr>
    </w:p>
    <w:p w14:paraId="20331553" w14:textId="77777777" w:rsidR="008C24E6" w:rsidRDefault="008C24E6" w:rsidP="00105A94">
      <w:pPr>
        <w:spacing w:after="0"/>
        <w:jc w:val="both"/>
        <w:rPr>
          <w:sz w:val="24"/>
          <w:szCs w:val="24"/>
        </w:rPr>
      </w:pPr>
    </w:p>
    <w:p w14:paraId="62C5E42C" w14:textId="77777777" w:rsidR="00C7028A" w:rsidRPr="00C576C1" w:rsidRDefault="00C7028A" w:rsidP="00105A94">
      <w:pPr>
        <w:spacing w:after="120"/>
        <w:jc w:val="both"/>
        <w:outlineLvl w:val="0"/>
        <w:rPr>
          <w:b/>
          <w:sz w:val="24"/>
          <w:szCs w:val="24"/>
          <w:u w:val="single"/>
        </w:rPr>
      </w:pPr>
      <w:r>
        <w:rPr>
          <w:b/>
          <w:sz w:val="24"/>
          <w:szCs w:val="24"/>
          <w:u w:val="single"/>
        </w:rPr>
        <w:t>Command line</w:t>
      </w:r>
    </w:p>
    <w:p w14:paraId="5CCF4FB6" w14:textId="77777777" w:rsidR="0032521A" w:rsidRDefault="00562A48" w:rsidP="00105A94">
      <w:pPr>
        <w:spacing w:after="0"/>
        <w:jc w:val="both"/>
        <w:rPr>
          <w:sz w:val="24"/>
          <w:szCs w:val="24"/>
        </w:rPr>
      </w:pPr>
      <w:r>
        <w:rPr>
          <w:sz w:val="24"/>
          <w:szCs w:val="24"/>
        </w:rPr>
        <w:t>To run the model</w:t>
      </w:r>
      <w:r w:rsidR="0032521A">
        <w:rPr>
          <w:sz w:val="24"/>
          <w:szCs w:val="24"/>
        </w:rPr>
        <w:t xml:space="preserve"> and leave it running even after you log out</w:t>
      </w:r>
      <w:r>
        <w:rPr>
          <w:sz w:val="24"/>
          <w:szCs w:val="24"/>
        </w:rPr>
        <w:t>, type</w:t>
      </w:r>
      <w:r w:rsidR="0032521A">
        <w:rPr>
          <w:sz w:val="24"/>
          <w:szCs w:val="24"/>
        </w:rPr>
        <w:t>:</w:t>
      </w:r>
    </w:p>
    <w:p w14:paraId="1831F042" w14:textId="77777777" w:rsidR="00E50D7A" w:rsidRDefault="0032521A" w:rsidP="00105A94">
      <w:pPr>
        <w:spacing w:after="0"/>
        <w:jc w:val="both"/>
        <w:rPr>
          <w:sz w:val="24"/>
          <w:szCs w:val="24"/>
        </w:rPr>
      </w:pPr>
      <w:proofErr w:type="spellStart"/>
      <w:proofErr w:type="gramStart"/>
      <w:r w:rsidRPr="0032521A">
        <w:rPr>
          <w:sz w:val="24"/>
          <w:szCs w:val="24"/>
        </w:rPr>
        <w:t>nohup</w:t>
      </w:r>
      <w:proofErr w:type="spellEnd"/>
      <w:proofErr w:type="gramEnd"/>
      <w:r w:rsidRPr="0032521A">
        <w:rPr>
          <w:sz w:val="24"/>
          <w:szCs w:val="24"/>
        </w:rPr>
        <w:t xml:space="preserve"> bash /home/</w:t>
      </w:r>
      <w:r w:rsidR="009F16A9">
        <w:rPr>
          <w:sz w:val="24"/>
          <w:szCs w:val="24"/>
        </w:rPr>
        <w:t>username</w:t>
      </w:r>
      <w:r w:rsidRPr="0032521A">
        <w:rPr>
          <w:sz w:val="24"/>
          <w:szCs w:val="24"/>
        </w:rPr>
        <w:t>/bin/batch-run-p1.sh &amp;</w:t>
      </w:r>
    </w:p>
    <w:p w14:paraId="4EDAC01C" w14:textId="77777777" w:rsidR="0032521A" w:rsidRDefault="0032521A" w:rsidP="00105A94">
      <w:pPr>
        <w:spacing w:after="0"/>
        <w:jc w:val="both"/>
        <w:rPr>
          <w:sz w:val="24"/>
          <w:szCs w:val="24"/>
        </w:rPr>
      </w:pPr>
    </w:p>
    <w:p w14:paraId="3908CB7D" w14:textId="77777777" w:rsidR="0032521A" w:rsidRDefault="0032521A" w:rsidP="00105A94">
      <w:pPr>
        <w:spacing w:after="0"/>
        <w:jc w:val="both"/>
        <w:rPr>
          <w:sz w:val="24"/>
          <w:szCs w:val="24"/>
        </w:rPr>
      </w:pPr>
      <w:r>
        <w:rPr>
          <w:sz w:val="24"/>
          <w:szCs w:val="24"/>
        </w:rPr>
        <w:t xml:space="preserve">To check if the model is running </w:t>
      </w:r>
      <w:r w:rsidR="009F16A9">
        <w:rPr>
          <w:sz w:val="24"/>
          <w:szCs w:val="24"/>
        </w:rPr>
        <w:t xml:space="preserve">properly </w:t>
      </w:r>
      <w:r>
        <w:rPr>
          <w:sz w:val="24"/>
          <w:szCs w:val="24"/>
        </w:rPr>
        <w:t xml:space="preserve">(gives </w:t>
      </w:r>
      <w:r w:rsidR="00287D36">
        <w:rPr>
          <w:sz w:val="24"/>
          <w:szCs w:val="24"/>
        </w:rPr>
        <w:t xml:space="preserve">the contents of the output file which is </w:t>
      </w:r>
      <w:r>
        <w:rPr>
          <w:sz w:val="24"/>
          <w:szCs w:val="24"/>
        </w:rPr>
        <w:t>a list of the iterations)</w:t>
      </w:r>
      <w:r w:rsidR="00562A48">
        <w:rPr>
          <w:sz w:val="24"/>
          <w:szCs w:val="24"/>
        </w:rPr>
        <w:t>, type</w:t>
      </w:r>
      <w:r>
        <w:rPr>
          <w:sz w:val="24"/>
          <w:szCs w:val="24"/>
        </w:rPr>
        <w:t>:</w:t>
      </w:r>
    </w:p>
    <w:p w14:paraId="217341AB" w14:textId="77777777" w:rsidR="0032521A" w:rsidRDefault="0032521A" w:rsidP="00105A94">
      <w:pPr>
        <w:spacing w:after="0"/>
        <w:jc w:val="both"/>
        <w:rPr>
          <w:sz w:val="24"/>
          <w:szCs w:val="24"/>
        </w:rPr>
      </w:pPr>
      <w:proofErr w:type="gramStart"/>
      <w:r>
        <w:rPr>
          <w:sz w:val="24"/>
          <w:szCs w:val="24"/>
        </w:rPr>
        <w:t>cat</w:t>
      </w:r>
      <w:proofErr w:type="gramEnd"/>
      <w:r>
        <w:rPr>
          <w:sz w:val="24"/>
          <w:szCs w:val="24"/>
        </w:rPr>
        <w:t xml:space="preserve"> </w:t>
      </w:r>
      <w:proofErr w:type="spellStart"/>
      <w:r>
        <w:rPr>
          <w:sz w:val="24"/>
          <w:szCs w:val="24"/>
        </w:rPr>
        <w:t>nohup.out</w:t>
      </w:r>
      <w:proofErr w:type="spellEnd"/>
    </w:p>
    <w:p w14:paraId="5DAB0CFE" w14:textId="77777777" w:rsidR="0032521A" w:rsidRDefault="0032521A" w:rsidP="00105A94">
      <w:pPr>
        <w:spacing w:after="0"/>
        <w:jc w:val="both"/>
        <w:rPr>
          <w:sz w:val="24"/>
          <w:szCs w:val="24"/>
        </w:rPr>
      </w:pPr>
    </w:p>
    <w:p w14:paraId="061E5E3E" w14:textId="77777777" w:rsidR="009F16A9" w:rsidRDefault="009F16A9" w:rsidP="00105A94">
      <w:pPr>
        <w:spacing w:after="0"/>
        <w:jc w:val="both"/>
        <w:rPr>
          <w:sz w:val="24"/>
          <w:szCs w:val="24"/>
        </w:rPr>
      </w:pPr>
      <w:r>
        <w:rPr>
          <w:sz w:val="24"/>
          <w:szCs w:val="24"/>
        </w:rPr>
        <w:t>To run the model step by step and check its options</w:t>
      </w:r>
      <w:r w:rsidR="00562A48">
        <w:rPr>
          <w:sz w:val="24"/>
          <w:szCs w:val="24"/>
        </w:rPr>
        <w:t>, type</w:t>
      </w:r>
      <w:r>
        <w:rPr>
          <w:sz w:val="24"/>
          <w:szCs w:val="24"/>
        </w:rPr>
        <w:t>:</w:t>
      </w:r>
    </w:p>
    <w:p w14:paraId="56122E90" w14:textId="77777777" w:rsidR="009F16A9" w:rsidRDefault="009F16A9" w:rsidP="00105A94">
      <w:pPr>
        <w:spacing w:after="0"/>
        <w:jc w:val="both"/>
        <w:rPr>
          <w:sz w:val="24"/>
          <w:szCs w:val="24"/>
        </w:rPr>
      </w:pPr>
      <w:r>
        <w:rPr>
          <w:sz w:val="24"/>
          <w:szCs w:val="24"/>
        </w:rPr>
        <w:t>/home/username/bin/fs3pre</w:t>
      </w:r>
    </w:p>
    <w:p w14:paraId="12913371" w14:textId="77777777" w:rsidR="009F16A9" w:rsidRDefault="009F16A9" w:rsidP="00105A94">
      <w:pPr>
        <w:spacing w:after="0"/>
        <w:jc w:val="both"/>
        <w:rPr>
          <w:sz w:val="24"/>
          <w:szCs w:val="24"/>
        </w:rPr>
      </w:pPr>
    </w:p>
    <w:p w14:paraId="676F2375" w14:textId="77777777" w:rsidR="0003694C" w:rsidRPr="00530996" w:rsidRDefault="004C502C" w:rsidP="00105A94">
      <w:pPr>
        <w:spacing w:after="0"/>
        <w:jc w:val="both"/>
        <w:rPr>
          <w:sz w:val="24"/>
          <w:szCs w:val="24"/>
        </w:rPr>
      </w:pPr>
      <w:r w:rsidRPr="00530996">
        <w:rPr>
          <w:sz w:val="24"/>
          <w:szCs w:val="24"/>
        </w:rPr>
        <w:t>Alternatively, the command line can also be used to obtain the files containing the model output.</w:t>
      </w:r>
    </w:p>
    <w:p w14:paraId="2DB01C31" w14:textId="77777777" w:rsidR="004C502C" w:rsidRPr="00530996" w:rsidRDefault="00C7028A" w:rsidP="00105A94">
      <w:pPr>
        <w:tabs>
          <w:tab w:val="left" w:pos="3686"/>
        </w:tabs>
        <w:spacing w:after="0"/>
        <w:jc w:val="both"/>
        <w:rPr>
          <w:sz w:val="24"/>
          <w:szCs w:val="24"/>
        </w:rPr>
      </w:pPr>
      <w:r w:rsidRPr="00530996">
        <w:rPr>
          <w:sz w:val="24"/>
          <w:szCs w:val="24"/>
        </w:rPr>
        <w:t>gstress.pl&lt;</w:t>
      </w:r>
      <w:r w:rsidR="00535F45">
        <w:rPr>
          <w:sz w:val="24"/>
          <w:szCs w:val="24"/>
        </w:rPr>
        <w:t>output_filname.txt</w:t>
      </w:r>
      <w:r w:rsidR="00535F45">
        <w:rPr>
          <w:sz w:val="24"/>
          <w:szCs w:val="24"/>
        </w:rPr>
        <w:tab/>
      </w:r>
      <w:r w:rsidRPr="00530996">
        <w:rPr>
          <w:sz w:val="24"/>
          <w:szCs w:val="24"/>
        </w:rPr>
        <w:t xml:space="preserve">gives the </w:t>
      </w:r>
      <w:proofErr w:type="spellStart"/>
      <w:r w:rsidRPr="00530996">
        <w:rPr>
          <w:sz w:val="24"/>
          <w:szCs w:val="24"/>
        </w:rPr>
        <w:t>gstressout</w:t>
      </w:r>
      <w:proofErr w:type="spellEnd"/>
      <w:r w:rsidRPr="00530996">
        <w:rPr>
          <w:sz w:val="24"/>
          <w:szCs w:val="24"/>
        </w:rPr>
        <w:t xml:space="preserve"> file.</w:t>
      </w:r>
    </w:p>
    <w:p w14:paraId="583651BA" w14:textId="77777777" w:rsidR="00C7028A" w:rsidRPr="00530996" w:rsidRDefault="00535F45" w:rsidP="00105A94">
      <w:pPr>
        <w:tabs>
          <w:tab w:val="left" w:pos="3686"/>
        </w:tabs>
        <w:spacing w:after="0"/>
        <w:jc w:val="both"/>
        <w:rPr>
          <w:sz w:val="24"/>
          <w:szCs w:val="24"/>
        </w:rPr>
      </w:pPr>
      <w:proofErr w:type="gramStart"/>
      <w:r>
        <w:rPr>
          <w:sz w:val="24"/>
          <w:szCs w:val="24"/>
        </w:rPr>
        <w:t>csvmkr.pl</w:t>
      </w:r>
      <w:proofErr w:type="gramEnd"/>
      <w:r>
        <w:rPr>
          <w:sz w:val="24"/>
          <w:szCs w:val="24"/>
        </w:rPr>
        <w:tab/>
      </w:r>
      <w:r w:rsidR="00C7028A" w:rsidRPr="00530996">
        <w:rPr>
          <w:sz w:val="24"/>
          <w:szCs w:val="24"/>
        </w:rPr>
        <w:t>creates the .</w:t>
      </w:r>
      <w:proofErr w:type="spellStart"/>
      <w:r w:rsidR="00C7028A" w:rsidRPr="00530996">
        <w:rPr>
          <w:sz w:val="24"/>
          <w:szCs w:val="24"/>
        </w:rPr>
        <w:t>csv</w:t>
      </w:r>
      <w:proofErr w:type="spellEnd"/>
      <w:r w:rsidR="00C7028A" w:rsidRPr="00530996">
        <w:rPr>
          <w:sz w:val="24"/>
          <w:szCs w:val="24"/>
        </w:rPr>
        <w:t xml:space="preserve"> files from the .</w:t>
      </w:r>
      <w:proofErr w:type="spellStart"/>
      <w:r w:rsidR="00C7028A" w:rsidRPr="00530996">
        <w:rPr>
          <w:sz w:val="24"/>
          <w:szCs w:val="24"/>
        </w:rPr>
        <w:t>frs</w:t>
      </w:r>
      <w:proofErr w:type="spellEnd"/>
      <w:r w:rsidR="00C7028A" w:rsidRPr="00530996">
        <w:rPr>
          <w:sz w:val="24"/>
          <w:szCs w:val="24"/>
        </w:rPr>
        <w:t xml:space="preserve"> files.</w:t>
      </w:r>
    </w:p>
    <w:p w14:paraId="36EA22D0" w14:textId="77777777" w:rsidR="00C7028A" w:rsidRPr="00530996" w:rsidRDefault="00C7028A" w:rsidP="00105A94">
      <w:pPr>
        <w:spacing w:after="0"/>
        <w:jc w:val="both"/>
        <w:rPr>
          <w:sz w:val="24"/>
          <w:szCs w:val="24"/>
        </w:rPr>
      </w:pPr>
    </w:p>
    <w:p w14:paraId="4F466206" w14:textId="77777777" w:rsidR="00C7028A" w:rsidRPr="00530996" w:rsidRDefault="00C7028A" w:rsidP="00105A94">
      <w:pPr>
        <w:spacing w:after="0"/>
        <w:jc w:val="both"/>
        <w:rPr>
          <w:sz w:val="24"/>
          <w:szCs w:val="24"/>
        </w:rPr>
      </w:pPr>
    </w:p>
    <w:p w14:paraId="5A2B5F90" w14:textId="77777777" w:rsidR="00C7028A" w:rsidRPr="00530996" w:rsidRDefault="00C7028A" w:rsidP="00105A94">
      <w:pPr>
        <w:spacing w:after="120"/>
        <w:jc w:val="both"/>
        <w:outlineLvl w:val="0"/>
        <w:rPr>
          <w:b/>
          <w:sz w:val="24"/>
          <w:szCs w:val="24"/>
          <w:u w:val="single"/>
        </w:rPr>
      </w:pPr>
      <w:r w:rsidRPr="00530996">
        <w:rPr>
          <w:b/>
          <w:sz w:val="24"/>
          <w:szCs w:val="24"/>
          <w:u w:val="single"/>
        </w:rPr>
        <w:t>Additional functions</w:t>
      </w:r>
    </w:p>
    <w:p w14:paraId="4CFDF9EB" w14:textId="77777777" w:rsidR="00530996" w:rsidRPr="00397845" w:rsidRDefault="00530996" w:rsidP="00105A94">
      <w:pPr>
        <w:spacing w:after="120"/>
        <w:jc w:val="both"/>
        <w:rPr>
          <w:sz w:val="24"/>
          <w:szCs w:val="24"/>
        </w:rPr>
      </w:pPr>
      <w:r w:rsidRPr="00397845">
        <w:rPr>
          <w:sz w:val="24"/>
          <w:szCs w:val="24"/>
        </w:rPr>
        <w:t>Extracting lattice strains from CPFEM results:</w:t>
      </w:r>
    </w:p>
    <w:p w14:paraId="466987B5" w14:textId="77777777" w:rsidR="00530996" w:rsidRPr="00530996" w:rsidRDefault="00530996" w:rsidP="00105A94">
      <w:pPr>
        <w:spacing w:after="0"/>
        <w:jc w:val="both"/>
        <w:rPr>
          <w:sz w:val="24"/>
          <w:szCs w:val="24"/>
          <w:lang w:val="en-US"/>
        </w:rPr>
      </w:pPr>
      <w:r w:rsidRPr="00530996">
        <w:rPr>
          <w:sz w:val="24"/>
          <w:szCs w:val="24"/>
          <w:lang w:val="en-US"/>
        </w:rPr>
        <w:t xml:space="preserve">To extract lattice strains for a particular plane </w:t>
      </w:r>
      <w:r w:rsidR="00562A48" w:rsidRPr="00530996">
        <w:rPr>
          <w:sz w:val="24"/>
          <w:szCs w:val="24"/>
          <w:lang w:val="en-US"/>
        </w:rPr>
        <w:t xml:space="preserve">two functions </w:t>
      </w:r>
      <w:r w:rsidRPr="00530996">
        <w:rPr>
          <w:sz w:val="24"/>
          <w:szCs w:val="24"/>
          <w:lang w:val="en-US"/>
        </w:rPr>
        <w:t xml:space="preserve">need to </w:t>
      </w:r>
      <w:r w:rsidR="00562A48">
        <w:rPr>
          <w:sz w:val="24"/>
          <w:szCs w:val="24"/>
          <w:lang w:val="en-US"/>
        </w:rPr>
        <w:t xml:space="preserve">be </w:t>
      </w:r>
      <w:r w:rsidRPr="00530996">
        <w:rPr>
          <w:sz w:val="24"/>
          <w:szCs w:val="24"/>
          <w:lang w:val="en-US"/>
        </w:rPr>
        <w:t>run:</w:t>
      </w:r>
    </w:p>
    <w:p w14:paraId="598814B4" w14:textId="77777777" w:rsidR="00530996" w:rsidRPr="00530996" w:rsidRDefault="00530996" w:rsidP="00105A94">
      <w:pPr>
        <w:spacing w:after="0"/>
        <w:jc w:val="both"/>
        <w:rPr>
          <w:sz w:val="24"/>
          <w:szCs w:val="24"/>
          <w:lang w:val="en-US"/>
        </w:rPr>
      </w:pPr>
      <w:r w:rsidRPr="00530996">
        <w:rPr>
          <w:sz w:val="24"/>
          <w:szCs w:val="24"/>
          <w:lang w:val="en-US"/>
        </w:rPr>
        <w:t xml:space="preserve">1. </w:t>
      </w:r>
      <w:proofErr w:type="gramStart"/>
      <w:r w:rsidR="00562A48">
        <w:rPr>
          <w:sz w:val="24"/>
          <w:szCs w:val="24"/>
          <w:lang w:val="en-US"/>
        </w:rPr>
        <w:t>feistrs</w:t>
      </w:r>
      <w:proofErr w:type="gramEnd"/>
      <w:r w:rsidR="00562A48">
        <w:rPr>
          <w:sz w:val="24"/>
          <w:szCs w:val="24"/>
          <w:lang w:val="en-US"/>
        </w:rPr>
        <w:t xml:space="preserve">_do_zr.pl: </w:t>
      </w:r>
      <w:r w:rsidRPr="00530996">
        <w:rPr>
          <w:sz w:val="24"/>
          <w:szCs w:val="24"/>
          <w:lang w:val="en-US"/>
        </w:rPr>
        <w:t>creates a .</w:t>
      </w:r>
      <w:proofErr w:type="spellStart"/>
      <w:r w:rsidRPr="00530996">
        <w:rPr>
          <w:sz w:val="24"/>
          <w:szCs w:val="24"/>
          <w:lang w:val="en-US"/>
        </w:rPr>
        <w:t>csv</w:t>
      </w:r>
      <w:proofErr w:type="spellEnd"/>
      <w:r w:rsidRPr="00530996">
        <w:rPr>
          <w:sz w:val="24"/>
          <w:szCs w:val="24"/>
          <w:lang w:val="en-US"/>
        </w:rPr>
        <w:t xml:space="preserve"> file for a number of crystallographic planes at each increment</w:t>
      </w:r>
      <w:r>
        <w:rPr>
          <w:sz w:val="24"/>
          <w:szCs w:val="24"/>
          <w:lang w:val="en-US"/>
        </w:rPr>
        <w:t>.</w:t>
      </w:r>
    </w:p>
    <w:p w14:paraId="548F1116" w14:textId="77777777" w:rsidR="00530996" w:rsidRPr="00530996" w:rsidRDefault="00530996" w:rsidP="00105A94">
      <w:pPr>
        <w:spacing w:after="0"/>
        <w:jc w:val="both"/>
        <w:rPr>
          <w:sz w:val="24"/>
          <w:szCs w:val="24"/>
          <w:lang w:val="en-US"/>
        </w:rPr>
      </w:pPr>
      <w:r w:rsidRPr="00530996">
        <w:rPr>
          <w:sz w:val="24"/>
          <w:szCs w:val="24"/>
          <w:lang w:val="en-US"/>
        </w:rPr>
        <w:t xml:space="preserve">2. </w:t>
      </w:r>
      <w:proofErr w:type="gramStart"/>
      <w:r w:rsidR="00562A48">
        <w:rPr>
          <w:sz w:val="24"/>
          <w:szCs w:val="24"/>
          <w:lang w:val="en-US"/>
        </w:rPr>
        <w:t>extract</w:t>
      </w:r>
      <w:proofErr w:type="gramEnd"/>
      <w:r w:rsidR="00562A48">
        <w:rPr>
          <w:sz w:val="24"/>
          <w:szCs w:val="24"/>
          <w:lang w:val="en-US"/>
        </w:rPr>
        <w:t>_means_hcp.pl:</w:t>
      </w:r>
      <w:r w:rsidRPr="00530996">
        <w:rPr>
          <w:sz w:val="24"/>
          <w:szCs w:val="24"/>
          <w:lang w:val="en-US"/>
        </w:rPr>
        <w:t xml:space="preserve"> creates a .</w:t>
      </w:r>
      <w:proofErr w:type="spellStart"/>
      <w:r w:rsidRPr="00530996">
        <w:rPr>
          <w:sz w:val="24"/>
          <w:szCs w:val="24"/>
          <w:lang w:val="en-US"/>
        </w:rPr>
        <w:t>dat</w:t>
      </w:r>
      <w:proofErr w:type="spellEnd"/>
      <w:r w:rsidRPr="00530996">
        <w:rPr>
          <w:sz w:val="24"/>
          <w:szCs w:val="24"/>
          <w:lang w:val="en-US"/>
        </w:rPr>
        <w:t xml:space="preserve"> file for the lattice strains in </w:t>
      </w:r>
      <w:proofErr w:type="spellStart"/>
      <w:r w:rsidRPr="00530996">
        <w:rPr>
          <w:sz w:val="24"/>
          <w:szCs w:val="24"/>
          <w:lang w:val="en-US"/>
        </w:rPr>
        <w:t>x,y</w:t>
      </w:r>
      <w:proofErr w:type="spellEnd"/>
      <w:r w:rsidRPr="00530996">
        <w:rPr>
          <w:sz w:val="24"/>
          <w:szCs w:val="24"/>
          <w:lang w:val="en-US"/>
        </w:rPr>
        <w:t>, and z directions for each plane family</w:t>
      </w:r>
      <w:r w:rsidR="00287D36">
        <w:rPr>
          <w:sz w:val="24"/>
          <w:szCs w:val="24"/>
          <w:lang w:val="en-US"/>
        </w:rPr>
        <w:t>.</w:t>
      </w:r>
    </w:p>
    <w:p w14:paraId="0F8F4EB7" w14:textId="77777777" w:rsidR="00530996" w:rsidRPr="00530996" w:rsidRDefault="00530996" w:rsidP="00105A94">
      <w:pPr>
        <w:spacing w:after="0"/>
        <w:jc w:val="both"/>
        <w:rPr>
          <w:sz w:val="24"/>
          <w:szCs w:val="24"/>
          <w:lang w:val="en-US"/>
        </w:rPr>
      </w:pPr>
    </w:p>
    <w:p w14:paraId="07CB6E2B" w14:textId="77777777" w:rsidR="00530996" w:rsidRPr="00530996" w:rsidRDefault="00530996" w:rsidP="00105A94">
      <w:pPr>
        <w:spacing w:after="0"/>
        <w:jc w:val="both"/>
        <w:rPr>
          <w:sz w:val="24"/>
          <w:szCs w:val="24"/>
          <w:lang w:val="en-US"/>
        </w:rPr>
      </w:pPr>
      <w:r w:rsidRPr="00530996">
        <w:rPr>
          <w:sz w:val="24"/>
          <w:szCs w:val="24"/>
          <w:lang w:val="en-US"/>
        </w:rPr>
        <w:t>The .</w:t>
      </w:r>
      <w:proofErr w:type="spellStart"/>
      <w:r w:rsidRPr="00530996">
        <w:rPr>
          <w:sz w:val="24"/>
          <w:szCs w:val="24"/>
          <w:lang w:val="en-US"/>
        </w:rPr>
        <w:t>dat</w:t>
      </w:r>
      <w:proofErr w:type="spellEnd"/>
      <w:r w:rsidRPr="00530996">
        <w:rPr>
          <w:sz w:val="24"/>
          <w:szCs w:val="24"/>
          <w:lang w:val="en-US"/>
        </w:rPr>
        <w:t xml:space="preserve"> file can be opened in Excel and the data extracted.</w:t>
      </w:r>
    </w:p>
    <w:p w14:paraId="224E1721" w14:textId="77777777" w:rsidR="00530996" w:rsidRPr="00530996" w:rsidRDefault="00530996" w:rsidP="00105A94">
      <w:pPr>
        <w:spacing w:after="0"/>
        <w:jc w:val="both"/>
        <w:rPr>
          <w:sz w:val="24"/>
          <w:szCs w:val="24"/>
          <w:lang w:val="en-US"/>
        </w:rPr>
      </w:pPr>
    </w:p>
    <w:p w14:paraId="28DA069C" w14:textId="77777777" w:rsidR="00530996" w:rsidRDefault="00530996" w:rsidP="00105A94">
      <w:pPr>
        <w:spacing w:after="0"/>
        <w:jc w:val="both"/>
        <w:rPr>
          <w:sz w:val="24"/>
          <w:szCs w:val="24"/>
          <w:lang w:val="en-US"/>
        </w:rPr>
      </w:pPr>
      <w:r w:rsidRPr="00530996">
        <w:rPr>
          <w:sz w:val="24"/>
          <w:szCs w:val="24"/>
          <w:lang w:val="en-US"/>
        </w:rPr>
        <w:t xml:space="preserve">The above named scripts are for </w:t>
      </w:r>
      <w:proofErr w:type="spellStart"/>
      <w:r w:rsidRPr="00530996">
        <w:rPr>
          <w:sz w:val="24"/>
          <w:szCs w:val="24"/>
          <w:lang w:val="en-US"/>
        </w:rPr>
        <w:t>Zr</w:t>
      </w:r>
      <w:proofErr w:type="spellEnd"/>
      <w:r w:rsidRPr="00530996">
        <w:rPr>
          <w:sz w:val="24"/>
          <w:szCs w:val="24"/>
          <w:lang w:val="en-US"/>
        </w:rPr>
        <w:t xml:space="preserve"> and therefore HCP. There will be equivalent</w:t>
      </w:r>
      <w:r w:rsidR="00923E1C">
        <w:rPr>
          <w:sz w:val="24"/>
          <w:szCs w:val="24"/>
          <w:lang w:val="en-US"/>
        </w:rPr>
        <w:t xml:space="preserve"> scripts available for FCC etc.</w:t>
      </w:r>
    </w:p>
    <w:p w14:paraId="4F3C5C4C" w14:textId="77777777" w:rsidR="00287D36" w:rsidRDefault="00287D36" w:rsidP="00105A94">
      <w:pPr>
        <w:spacing w:after="0"/>
        <w:jc w:val="both"/>
        <w:rPr>
          <w:sz w:val="24"/>
          <w:szCs w:val="24"/>
          <w:lang w:val="en-US"/>
        </w:rPr>
      </w:pPr>
    </w:p>
    <w:p w14:paraId="59ADB057" w14:textId="77777777" w:rsidR="00287D36" w:rsidRPr="00530996" w:rsidRDefault="00287D36" w:rsidP="00105A94">
      <w:pPr>
        <w:spacing w:after="0"/>
        <w:jc w:val="both"/>
        <w:rPr>
          <w:sz w:val="24"/>
          <w:szCs w:val="24"/>
        </w:rPr>
      </w:pPr>
    </w:p>
    <w:sectPr w:rsidR="00287D36" w:rsidRPr="00530996" w:rsidSect="000E0598">
      <w:footerReference w:type="default" r:id="rId10"/>
      <w:pgSz w:w="11906" w:h="16838"/>
      <w:pgMar w:top="1134" w:right="1134" w:bottom="1134" w:left="1134" w:header="680" w:footer="68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ter Honniball" w:date="2012-07-26T10:54:00Z" w:initials="JR">
    <w:p w14:paraId="628F6182" w14:textId="63B56D22" w:rsidR="00964DF1" w:rsidRDefault="00964DF1">
      <w:pPr>
        <w:pStyle w:val="CommentText"/>
      </w:pPr>
      <w:r>
        <w:rPr>
          <w:rStyle w:val="CommentReference"/>
        </w:rPr>
        <w:annotationRef/>
      </w:r>
      <w:r>
        <w:t>I think this should be for the line above.</w:t>
      </w:r>
      <w:bookmarkStart w:id="1" w:name="_GoBack"/>
      <w:bookmarkEnd w:id="1"/>
    </w:p>
  </w:comment>
  <w:comment w:id="15" w:author="Peter Honniball" w:date="2012-07-26T10:32:00Z" w:initials="JR">
    <w:p w14:paraId="00293594" w14:textId="77777777" w:rsidR="00881303" w:rsidRDefault="00881303">
      <w:pPr>
        <w:pStyle w:val="CommentText"/>
      </w:pPr>
      <w:r>
        <w:rPr>
          <w:rStyle w:val="CommentReference"/>
        </w:rPr>
        <w:annotationRef/>
      </w:r>
      <w:r>
        <w:t xml:space="preserve">I have an empty line at 15 then a “1”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89C98" w14:textId="77777777" w:rsidR="00881303" w:rsidRDefault="00881303" w:rsidP="00287D36">
      <w:pPr>
        <w:spacing w:after="0" w:line="240" w:lineRule="auto"/>
      </w:pPr>
      <w:r>
        <w:separator/>
      </w:r>
    </w:p>
  </w:endnote>
  <w:endnote w:type="continuationSeparator" w:id="0">
    <w:p w14:paraId="58CB90F5" w14:textId="77777777" w:rsidR="00881303" w:rsidRDefault="00881303" w:rsidP="0028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110556"/>
      <w:docPartObj>
        <w:docPartGallery w:val="Page Numbers (Bottom of Page)"/>
        <w:docPartUnique/>
      </w:docPartObj>
    </w:sdtPr>
    <w:sdtEndPr>
      <w:rPr>
        <w:noProof/>
      </w:rPr>
    </w:sdtEndPr>
    <w:sdtContent>
      <w:p w14:paraId="4B9DEE84" w14:textId="77777777" w:rsidR="00881303" w:rsidRDefault="00881303">
        <w:pPr>
          <w:pStyle w:val="Footer"/>
          <w:jc w:val="right"/>
        </w:pPr>
        <w:r>
          <w:fldChar w:fldCharType="begin"/>
        </w:r>
        <w:r>
          <w:instrText xml:space="preserve"> PAGE   \* MERGEFORMAT </w:instrText>
        </w:r>
        <w:r>
          <w:fldChar w:fldCharType="separate"/>
        </w:r>
        <w:r w:rsidR="00964DF1">
          <w:rPr>
            <w:noProof/>
          </w:rPr>
          <w:t>2</w:t>
        </w:r>
        <w:r>
          <w:rPr>
            <w:noProof/>
          </w:rPr>
          <w:fldChar w:fldCharType="end"/>
        </w:r>
      </w:p>
    </w:sdtContent>
  </w:sdt>
  <w:p w14:paraId="04D41A0B" w14:textId="77777777" w:rsidR="00881303" w:rsidRPr="000E0598" w:rsidRDefault="00881303">
    <w:pPr>
      <w:pStyle w:val="Footer"/>
      <w:rPr>
        <w:sz w:val="20"/>
        <w:szCs w:val="20"/>
      </w:rPr>
    </w:pPr>
    <w:r w:rsidRPr="000E0598">
      <w:rPr>
        <w:sz w:val="20"/>
        <w:szCs w:val="20"/>
      </w:rPr>
      <w:t xml:space="preserve">CPFE </w:t>
    </w:r>
    <w:r>
      <w:rPr>
        <w:sz w:val="20"/>
        <w:szCs w:val="20"/>
      </w:rPr>
      <w:t>mo</w:t>
    </w:r>
    <w:r w:rsidRPr="000E0598">
      <w:rPr>
        <w:sz w:val="20"/>
        <w:szCs w:val="20"/>
      </w:rPr>
      <w:t>de</w:t>
    </w:r>
    <w:r>
      <w:rPr>
        <w:sz w:val="20"/>
        <w:szCs w:val="20"/>
      </w:rPr>
      <w:t>l guidelines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2BDC1" w14:textId="77777777" w:rsidR="00881303" w:rsidRDefault="00881303" w:rsidP="00287D36">
      <w:pPr>
        <w:spacing w:after="0" w:line="240" w:lineRule="auto"/>
      </w:pPr>
      <w:r>
        <w:separator/>
      </w:r>
    </w:p>
  </w:footnote>
  <w:footnote w:type="continuationSeparator" w:id="0">
    <w:p w14:paraId="7364744D" w14:textId="77777777" w:rsidR="00881303" w:rsidRDefault="00881303" w:rsidP="00287D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B0C68"/>
    <w:multiLevelType w:val="hybridMultilevel"/>
    <w:tmpl w:val="527CE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087391"/>
    <w:multiLevelType w:val="hybridMultilevel"/>
    <w:tmpl w:val="8E0A7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429"/>
    <w:rsid w:val="0001471C"/>
    <w:rsid w:val="00022FBF"/>
    <w:rsid w:val="000320F6"/>
    <w:rsid w:val="0003694C"/>
    <w:rsid w:val="00050451"/>
    <w:rsid w:val="000C4875"/>
    <w:rsid w:val="000E0598"/>
    <w:rsid w:val="000E3AB9"/>
    <w:rsid w:val="00105A94"/>
    <w:rsid w:val="00106657"/>
    <w:rsid w:val="00142F36"/>
    <w:rsid w:val="001466BF"/>
    <w:rsid w:val="00156705"/>
    <w:rsid w:val="00192A72"/>
    <w:rsid w:val="001A0B25"/>
    <w:rsid w:val="00287D36"/>
    <w:rsid w:val="0032521A"/>
    <w:rsid w:val="00331751"/>
    <w:rsid w:val="003523C6"/>
    <w:rsid w:val="00376D2B"/>
    <w:rsid w:val="00397845"/>
    <w:rsid w:val="003F421F"/>
    <w:rsid w:val="003F55A4"/>
    <w:rsid w:val="00402D1D"/>
    <w:rsid w:val="0040664A"/>
    <w:rsid w:val="0040739E"/>
    <w:rsid w:val="00426B05"/>
    <w:rsid w:val="00432407"/>
    <w:rsid w:val="004445BD"/>
    <w:rsid w:val="004659B9"/>
    <w:rsid w:val="00481429"/>
    <w:rsid w:val="004C502C"/>
    <w:rsid w:val="004C7E91"/>
    <w:rsid w:val="004E1D03"/>
    <w:rsid w:val="005246EA"/>
    <w:rsid w:val="00530996"/>
    <w:rsid w:val="00535F45"/>
    <w:rsid w:val="00562A48"/>
    <w:rsid w:val="005636B1"/>
    <w:rsid w:val="00595853"/>
    <w:rsid w:val="005C540D"/>
    <w:rsid w:val="00617E5B"/>
    <w:rsid w:val="0063474E"/>
    <w:rsid w:val="0066574E"/>
    <w:rsid w:val="00677937"/>
    <w:rsid w:val="006859E4"/>
    <w:rsid w:val="006D718C"/>
    <w:rsid w:val="00733171"/>
    <w:rsid w:val="00734933"/>
    <w:rsid w:val="00750237"/>
    <w:rsid w:val="007638DA"/>
    <w:rsid w:val="0078147C"/>
    <w:rsid w:val="00824969"/>
    <w:rsid w:val="0083251E"/>
    <w:rsid w:val="00836794"/>
    <w:rsid w:val="00853189"/>
    <w:rsid w:val="008579FD"/>
    <w:rsid w:val="00881303"/>
    <w:rsid w:val="008A3EAA"/>
    <w:rsid w:val="008C24E6"/>
    <w:rsid w:val="008D0DB7"/>
    <w:rsid w:val="008D5E5F"/>
    <w:rsid w:val="00923E1C"/>
    <w:rsid w:val="00964DF1"/>
    <w:rsid w:val="009A5484"/>
    <w:rsid w:val="009C71C9"/>
    <w:rsid w:val="009F16A9"/>
    <w:rsid w:val="00A33280"/>
    <w:rsid w:val="00A4663A"/>
    <w:rsid w:val="00A55C89"/>
    <w:rsid w:val="00A8253F"/>
    <w:rsid w:val="00A96229"/>
    <w:rsid w:val="00AB5EE9"/>
    <w:rsid w:val="00AF77A0"/>
    <w:rsid w:val="00B00DCD"/>
    <w:rsid w:val="00B3138E"/>
    <w:rsid w:val="00B77F7C"/>
    <w:rsid w:val="00B853B1"/>
    <w:rsid w:val="00BF61A4"/>
    <w:rsid w:val="00C03AD1"/>
    <w:rsid w:val="00C162C1"/>
    <w:rsid w:val="00C16FA1"/>
    <w:rsid w:val="00C357E7"/>
    <w:rsid w:val="00C576C1"/>
    <w:rsid w:val="00C7028A"/>
    <w:rsid w:val="00C73B35"/>
    <w:rsid w:val="00C743ED"/>
    <w:rsid w:val="00C90F0C"/>
    <w:rsid w:val="00C946A2"/>
    <w:rsid w:val="00CC7459"/>
    <w:rsid w:val="00CF1EA1"/>
    <w:rsid w:val="00D3140D"/>
    <w:rsid w:val="00D83362"/>
    <w:rsid w:val="00D83C89"/>
    <w:rsid w:val="00D84CFF"/>
    <w:rsid w:val="00D904E6"/>
    <w:rsid w:val="00E30995"/>
    <w:rsid w:val="00E50D7A"/>
    <w:rsid w:val="00EB129D"/>
    <w:rsid w:val="00EB6699"/>
    <w:rsid w:val="00ED2B3A"/>
    <w:rsid w:val="00F10020"/>
    <w:rsid w:val="00F44BCA"/>
    <w:rsid w:val="00FA3D60"/>
    <w:rsid w:val="00FD4F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7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1F"/>
    <w:pPr>
      <w:ind w:left="720"/>
      <w:contextualSpacing/>
    </w:pPr>
  </w:style>
  <w:style w:type="character" w:styleId="PlaceholderText">
    <w:name w:val="Placeholder Text"/>
    <w:basedOn w:val="DefaultParagraphFont"/>
    <w:uiPriority w:val="99"/>
    <w:semiHidden/>
    <w:rsid w:val="004659B9"/>
    <w:rPr>
      <w:color w:val="808080"/>
    </w:rPr>
  </w:style>
  <w:style w:type="paragraph" w:styleId="BalloonText">
    <w:name w:val="Balloon Text"/>
    <w:basedOn w:val="Normal"/>
    <w:link w:val="BalloonTextChar"/>
    <w:uiPriority w:val="99"/>
    <w:semiHidden/>
    <w:unhideWhenUsed/>
    <w:rsid w:val="00465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B9"/>
    <w:rPr>
      <w:rFonts w:ascii="Tahoma" w:hAnsi="Tahoma" w:cs="Tahoma"/>
      <w:sz w:val="16"/>
      <w:szCs w:val="16"/>
    </w:rPr>
  </w:style>
  <w:style w:type="character" w:styleId="CommentReference">
    <w:name w:val="annotation reference"/>
    <w:basedOn w:val="DefaultParagraphFont"/>
    <w:uiPriority w:val="99"/>
    <w:semiHidden/>
    <w:unhideWhenUsed/>
    <w:rsid w:val="00E30995"/>
    <w:rPr>
      <w:sz w:val="16"/>
      <w:szCs w:val="16"/>
    </w:rPr>
  </w:style>
  <w:style w:type="paragraph" w:styleId="CommentText">
    <w:name w:val="annotation text"/>
    <w:basedOn w:val="Normal"/>
    <w:link w:val="CommentTextChar"/>
    <w:uiPriority w:val="99"/>
    <w:semiHidden/>
    <w:unhideWhenUsed/>
    <w:rsid w:val="00E30995"/>
    <w:pPr>
      <w:spacing w:line="240" w:lineRule="auto"/>
    </w:pPr>
    <w:rPr>
      <w:sz w:val="20"/>
      <w:szCs w:val="20"/>
    </w:rPr>
  </w:style>
  <w:style w:type="character" w:customStyle="1" w:styleId="CommentTextChar">
    <w:name w:val="Comment Text Char"/>
    <w:basedOn w:val="DefaultParagraphFont"/>
    <w:link w:val="CommentText"/>
    <w:uiPriority w:val="99"/>
    <w:semiHidden/>
    <w:rsid w:val="00E30995"/>
    <w:rPr>
      <w:sz w:val="20"/>
      <w:szCs w:val="20"/>
    </w:rPr>
  </w:style>
  <w:style w:type="paragraph" w:styleId="CommentSubject">
    <w:name w:val="annotation subject"/>
    <w:basedOn w:val="CommentText"/>
    <w:next w:val="CommentText"/>
    <w:link w:val="CommentSubjectChar"/>
    <w:uiPriority w:val="99"/>
    <w:semiHidden/>
    <w:unhideWhenUsed/>
    <w:rsid w:val="00E30995"/>
    <w:rPr>
      <w:b/>
      <w:bCs/>
    </w:rPr>
  </w:style>
  <w:style w:type="character" w:customStyle="1" w:styleId="CommentSubjectChar">
    <w:name w:val="Comment Subject Char"/>
    <w:basedOn w:val="CommentTextChar"/>
    <w:link w:val="CommentSubject"/>
    <w:uiPriority w:val="99"/>
    <w:semiHidden/>
    <w:rsid w:val="00E30995"/>
    <w:rPr>
      <w:b/>
      <w:bCs/>
      <w:sz w:val="20"/>
      <w:szCs w:val="20"/>
    </w:rPr>
  </w:style>
  <w:style w:type="paragraph" w:styleId="Header">
    <w:name w:val="header"/>
    <w:basedOn w:val="Normal"/>
    <w:link w:val="HeaderChar"/>
    <w:uiPriority w:val="99"/>
    <w:unhideWhenUsed/>
    <w:rsid w:val="00287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D36"/>
  </w:style>
  <w:style w:type="paragraph" w:styleId="Footer">
    <w:name w:val="footer"/>
    <w:basedOn w:val="Normal"/>
    <w:link w:val="FooterChar"/>
    <w:uiPriority w:val="99"/>
    <w:unhideWhenUsed/>
    <w:rsid w:val="00287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D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1F"/>
    <w:pPr>
      <w:ind w:left="720"/>
      <w:contextualSpacing/>
    </w:pPr>
  </w:style>
  <w:style w:type="character" w:styleId="PlaceholderText">
    <w:name w:val="Placeholder Text"/>
    <w:basedOn w:val="DefaultParagraphFont"/>
    <w:uiPriority w:val="99"/>
    <w:semiHidden/>
    <w:rsid w:val="004659B9"/>
    <w:rPr>
      <w:color w:val="808080"/>
    </w:rPr>
  </w:style>
  <w:style w:type="paragraph" w:styleId="BalloonText">
    <w:name w:val="Balloon Text"/>
    <w:basedOn w:val="Normal"/>
    <w:link w:val="BalloonTextChar"/>
    <w:uiPriority w:val="99"/>
    <w:semiHidden/>
    <w:unhideWhenUsed/>
    <w:rsid w:val="00465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B9"/>
    <w:rPr>
      <w:rFonts w:ascii="Tahoma" w:hAnsi="Tahoma" w:cs="Tahoma"/>
      <w:sz w:val="16"/>
      <w:szCs w:val="16"/>
    </w:rPr>
  </w:style>
  <w:style w:type="character" w:styleId="CommentReference">
    <w:name w:val="annotation reference"/>
    <w:basedOn w:val="DefaultParagraphFont"/>
    <w:uiPriority w:val="99"/>
    <w:semiHidden/>
    <w:unhideWhenUsed/>
    <w:rsid w:val="00E30995"/>
    <w:rPr>
      <w:sz w:val="16"/>
      <w:szCs w:val="16"/>
    </w:rPr>
  </w:style>
  <w:style w:type="paragraph" w:styleId="CommentText">
    <w:name w:val="annotation text"/>
    <w:basedOn w:val="Normal"/>
    <w:link w:val="CommentTextChar"/>
    <w:uiPriority w:val="99"/>
    <w:semiHidden/>
    <w:unhideWhenUsed/>
    <w:rsid w:val="00E30995"/>
    <w:pPr>
      <w:spacing w:line="240" w:lineRule="auto"/>
    </w:pPr>
    <w:rPr>
      <w:sz w:val="20"/>
      <w:szCs w:val="20"/>
    </w:rPr>
  </w:style>
  <w:style w:type="character" w:customStyle="1" w:styleId="CommentTextChar">
    <w:name w:val="Comment Text Char"/>
    <w:basedOn w:val="DefaultParagraphFont"/>
    <w:link w:val="CommentText"/>
    <w:uiPriority w:val="99"/>
    <w:semiHidden/>
    <w:rsid w:val="00E30995"/>
    <w:rPr>
      <w:sz w:val="20"/>
      <w:szCs w:val="20"/>
    </w:rPr>
  </w:style>
  <w:style w:type="paragraph" w:styleId="CommentSubject">
    <w:name w:val="annotation subject"/>
    <w:basedOn w:val="CommentText"/>
    <w:next w:val="CommentText"/>
    <w:link w:val="CommentSubjectChar"/>
    <w:uiPriority w:val="99"/>
    <w:semiHidden/>
    <w:unhideWhenUsed/>
    <w:rsid w:val="00E30995"/>
    <w:rPr>
      <w:b/>
      <w:bCs/>
    </w:rPr>
  </w:style>
  <w:style w:type="character" w:customStyle="1" w:styleId="CommentSubjectChar">
    <w:name w:val="Comment Subject Char"/>
    <w:basedOn w:val="CommentTextChar"/>
    <w:link w:val="CommentSubject"/>
    <w:uiPriority w:val="99"/>
    <w:semiHidden/>
    <w:rsid w:val="00E30995"/>
    <w:rPr>
      <w:b/>
      <w:bCs/>
      <w:sz w:val="20"/>
      <w:szCs w:val="20"/>
    </w:rPr>
  </w:style>
  <w:style w:type="paragraph" w:styleId="Header">
    <w:name w:val="header"/>
    <w:basedOn w:val="Normal"/>
    <w:link w:val="HeaderChar"/>
    <w:uiPriority w:val="99"/>
    <w:unhideWhenUsed/>
    <w:rsid w:val="00287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D36"/>
  </w:style>
  <w:style w:type="paragraph" w:styleId="Footer">
    <w:name w:val="footer"/>
    <w:basedOn w:val="Normal"/>
    <w:link w:val="FooterChar"/>
    <w:uiPriority w:val="99"/>
    <w:unhideWhenUsed/>
    <w:rsid w:val="00287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tif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1404</Words>
  <Characters>8004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Peter Honniball</cp:lastModifiedBy>
  <cp:revision>3</cp:revision>
  <dcterms:created xsi:type="dcterms:W3CDTF">2012-07-26T09:48:00Z</dcterms:created>
  <dcterms:modified xsi:type="dcterms:W3CDTF">2012-07-26T09:57:00Z</dcterms:modified>
</cp:coreProperties>
</file>